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A1E9" w14:textId="77777777" w:rsidR="00075DF7" w:rsidRDefault="00075DF7" w:rsidP="007F76AA">
      <w:pPr>
        <w:pStyle w:val="BodyText"/>
      </w:pPr>
    </w:p>
    <w:p w14:paraId="7BB8A1EA" w14:textId="77777777" w:rsidR="00593D2E" w:rsidRDefault="00593D2E"/>
    <w:p w14:paraId="7BB8A1EB" w14:textId="77777777" w:rsidR="00593D2E" w:rsidRDefault="00593D2E"/>
    <w:p w14:paraId="7BB8A1EC" w14:textId="77777777" w:rsidR="00593D2E" w:rsidRDefault="00593D2E"/>
    <w:p w14:paraId="7BB8A1ED" w14:textId="77777777" w:rsidR="00593D2E" w:rsidRDefault="00593D2E"/>
    <w:p w14:paraId="7BB8A1EE" w14:textId="77777777" w:rsidR="00593D2E" w:rsidRDefault="00593D2E"/>
    <w:p w14:paraId="7BB8A1EF" w14:textId="77777777" w:rsidR="00B24734" w:rsidRDefault="00B24734" w:rsidP="00B24734">
      <w:pPr>
        <w:pStyle w:val="NormalWeb"/>
        <w:rPr>
          <w:rFonts w:cs="Arial"/>
          <w:color w:val="C1D84A"/>
          <w:sz w:val="40"/>
          <w:szCs w:val="40"/>
        </w:rPr>
      </w:pPr>
    </w:p>
    <w:p w14:paraId="7BB8A1F0" w14:textId="77777777" w:rsidR="00B24734" w:rsidRDefault="00B24734" w:rsidP="00B24734">
      <w:pPr>
        <w:pStyle w:val="NormalWeb"/>
        <w:rPr>
          <w:rFonts w:asciiTheme="minorHAnsi" w:hAnsiTheme="minorHAnsi"/>
          <w:noProof/>
          <w:color w:val="C1D84A"/>
          <w:sz w:val="36"/>
        </w:rPr>
      </w:pPr>
    </w:p>
    <w:p w14:paraId="7BB8A1F1" w14:textId="77777777" w:rsidR="00C45A04" w:rsidRPr="003D4E26" w:rsidRDefault="00C45A04" w:rsidP="00B24734">
      <w:pPr>
        <w:pStyle w:val="NormalWeb"/>
        <w:rPr>
          <w:rFonts w:cs="Arial"/>
          <w:color w:val="C1D84A"/>
          <w:sz w:val="40"/>
          <w:szCs w:val="40"/>
        </w:rPr>
      </w:pPr>
    </w:p>
    <w:p w14:paraId="7BB8A1F2" w14:textId="0E374872" w:rsidR="00B24734" w:rsidRPr="00B24734" w:rsidRDefault="00B24734" w:rsidP="00B24734">
      <w:pPr>
        <w:pStyle w:val="NormalWeb"/>
        <w:rPr>
          <w:rFonts w:asciiTheme="minorHAnsi" w:hAnsiTheme="minorHAnsi" w:cstheme="minorHAnsi"/>
          <w:color w:val="7F7F7F" w:themeColor="text1" w:themeTint="80"/>
          <w:szCs w:val="20"/>
        </w:rPr>
      </w:pPr>
      <w:r w:rsidRPr="00B24734">
        <w:rPr>
          <w:rFonts w:asciiTheme="minorHAnsi" w:hAnsiTheme="minorHAnsi" w:cstheme="minorHAnsi"/>
          <w:color w:val="7F7F7F" w:themeColor="text1" w:themeTint="80"/>
          <w:sz w:val="40"/>
          <w:szCs w:val="40"/>
        </w:rPr>
        <w:t xml:space="preserve">VisualVault </w:t>
      </w:r>
      <w:r w:rsidR="006772AF">
        <w:rPr>
          <w:rFonts w:asciiTheme="minorHAnsi" w:hAnsiTheme="minorHAnsi" w:cstheme="minorHAnsi"/>
          <w:color w:val="7F7F7F" w:themeColor="text1" w:themeTint="80"/>
          <w:sz w:val="40"/>
          <w:szCs w:val="40"/>
        </w:rPr>
        <w:t>Customer Project Coding Standards</w:t>
      </w:r>
    </w:p>
    <w:p w14:paraId="7BB8A1F3" w14:textId="77777777" w:rsidR="00B24734" w:rsidRDefault="00B24734" w:rsidP="00B24734">
      <w:pPr>
        <w:rPr>
          <w:rFonts w:ascii="Calibri" w:hAnsi="Calibri"/>
          <w:color w:val="808080"/>
        </w:rPr>
      </w:pPr>
    </w:p>
    <w:p w14:paraId="7BB8A1F4" w14:textId="77777777" w:rsidR="00B24734" w:rsidRDefault="00B24734" w:rsidP="00B24734">
      <w:pPr>
        <w:spacing w:before="0" w:after="0"/>
        <w:rPr>
          <w:rFonts w:ascii="Calibri" w:hAnsi="Calibri"/>
          <w:color w:val="808080"/>
        </w:rPr>
      </w:pPr>
    </w:p>
    <w:p w14:paraId="7BB8A1F5" w14:textId="77777777" w:rsidR="00B24734" w:rsidRDefault="00B24734" w:rsidP="00B24734">
      <w:pPr>
        <w:spacing w:before="0" w:after="0"/>
        <w:rPr>
          <w:rFonts w:ascii="Calibri" w:hAnsi="Calibri"/>
          <w:color w:val="808080"/>
        </w:rPr>
      </w:pPr>
    </w:p>
    <w:p w14:paraId="7BB8A1F6" w14:textId="77777777" w:rsidR="00B24734" w:rsidRDefault="00B24734" w:rsidP="00B24734">
      <w:pPr>
        <w:spacing w:before="0" w:after="0"/>
        <w:rPr>
          <w:rFonts w:ascii="Calibri" w:hAnsi="Calibri"/>
          <w:color w:val="808080"/>
        </w:rPr>
      </w:pPr>
    </w:p>
    <w:p w14:paraId="7BB8A1F7" w14:textId="77777777" w:rsidR="00B24734" w:rsidRDefault="00B24734" w:rsidP="00B24734">
      <w:pPr>
        <w:spacing w:before="0" w:after="0"/>
        <w:rPr>
          <w:rFonts w:ascii="Calibri" w:hAnsi="Calibri"/>
          <w:color w:val="808080"/>
        </w:rPr>
      </w:pPr>
    </w:p>
    <w:p w14:paraId="7BB8A1F8" w14:textId="77777777" w:rsidR="00B24734" w:rsidRDefault="00B24734" w:rsidP="00B24734">
      <w:pPr>
        <w:spacing w:before="0" w:after="0"/>
        <w:rPr>
          <w:rFonts w:ascii="Calibri" w:hAnsi="Calibri"/>
          <w:color w:val="808080"/>
        </w:rPr>
      </w:pPr>
    </w:p>
    <w:p w14:paraId="7BB8A1F9" w14:textId="77777777" w:rsidR="00B24734" w:rsidRDefault="00B24734" w:rsidP="00B24734">
      <w:pPr>
        <w:spacing w:before="0" w:after="0"/>
        <w:rPr>
          <w:rFonts w:ascii="Calibri" w:hAnsi="Calibri"/>
          <w:color w:val="808080"/>
        </w:rPr>
      </w:pPr>
    </w:p>
    <w:p w14:paraId="7BB8A1FA" w14:textId="77777777" w:rsidR="008B53D0" w:rsidRDefault="008B53D0">
      <w:pPr>
        <w:sectPr w:rsidR="008B53D0" w:rsidSect="00196048">
          <w:headerReference w:type="default" r:id="rId11"/>
          <w:footerReference w:type="default" r:id="rId12"/>
          <w:headerReference w:type="first" r:id="rId13"/>
          <w:pgSz w:w="12240" w:h="15840" w:code="1"/>
          <w:pgMar w:top="1440" w:right="1800" w:bottom="1440" w:left="1800" w:header="720" w:footer="720" w:gutter="0"/>
          <w:pgNumType w:start="1"/>
          <w:cols w:space="720"/>
          <w:titlePg/>
          <w:docGrid w:linePitch="360"/>
        </w:sectPr>
      </w:pPr>
    </w:p>
    <w:p w14:paraId="7BB8A1FB" w14:textId="77777777" w:rsidR="00160465" w:rsidRDefault="00160465" w:rsidP="00160465">
      <w:pPr>
        <w:pStyle w:val="HeadingNonTOC"/>
      </w:pPr>
      <w:bookmarkStart w:id="0" w:name="_Toc469497902"/>
      <w:r w:rsidRPr="00160465">
        <w:lastRenderedPageBreak/>
        <w:t>Objective</w:t>
      </w:r>
      <w:bookmarkEnd w:id="0"/>
    </w:p>
    <w:p w14:paraId="7BB8A1FC" w14:textId="618C3D00" w:rsidR="005B01D1" w:rsidRDefault="006772AF" w:rsidP="00160465">
      <w:pPr>
        <w:pStyle w:val="BodyText"/>
      </w:pPr>
      <w:r>
        <w:t>The purpose of this document is to establish a pattern of developing scripts and code for customer projects.  This will enable readability and efficiency for multiple team members to consume and work on scripts.</w:t>
      </w:r>
    </w:p>
    <w:p w14:paraId="7BB8A1FD" w14:textId="77777777" w:rsidR="00384804" w:rsidRDefault="00384804" w:rsidP="00384804">
      <w:pPr>
        <w:pStyle w:val="HeadingNonTOC"/>
      </w:pPr>
      <w:bookmarkStart w:id="1" w:name="_Toc469497903"/>
      <w:r>
        <w:t>Edition Details</w:t>
      </w:r>
      <w:bookmarkEnd w:id="1"/>
    </w:p>
    <w:tbl>
      <w:tblPr>
        <w:tblW w:w="0" w:type="auto"/>
        <w:tblLook w:val="04A0" w:firstRow="1" w:lastRow="0" w:firstColumn="1" w:lastColumn="0" w:noHBand="0" w:noVBand="1"/>
      </w:tblPr>
      <w:tblGrid>
        <w:gridCol w:w="1265"/>
        <w:gridCol w:w="7375"/>
      </w:tblGrid>
      <w:tr w:rsidR="00384804" w14:paraId="7BB8A200" w14:textId="77777777" w:rsidTr="00BA65A8">
        <w:tc>
          <w:tcPr>
            <w:tcW w:w="1278" w:type="dxa"/>
          </w:tcPr>
          <w:p w14:paraId="7BB8A1FE" w14:textId="77777777" w:rsidR="00384804" w:rsidRDefault="00384804" w:rsidP="00794D2C">
            <w:pPr>
              <w:pStyle w:val="TableHeading"/>
            </w:pPr>
            <w:r>
              <w:t>Edition 1</w:t>
            </w:r>
          </w:p>
        </w:tc>
        <w:tc>
          <w:tcPr>
            <w:tcW w:w="7578" w:type="dxa"/>
          </w:tcPr>
          <w:p w14:paraId="7BB8A1FF" w14:textId="5357B426" w:rsidR="00384804" w:rsidRDefault="00B24734" w:rsidP="00794D2C">
            <w:pPr>
              <w:pStyle w:val="TableBody"/>
            </w:pPr>
            <w:r>
              <w:fldChar w:fldCharType="begin"/>
            </w:r>
            <w:r>
              <w:instrText xml:space="preserve"> DATE \@ "M/d/yyyy" </w:instrText>
            </w:r>
            <w:r>
              <w:fldChar w:fldCharType="separate"/>
            </w:r>
            <w:r w:rsidR="00D86273">
              <w:rPr>
                <w:noProof/>
              </w:rPr>
              <w:t>4/9/2019</w:t>
            </w:r>
            <w:r>
              <w:rPr>
                <w:noProof/>
              </w:rPr>
              <w:fldChar w:fldCharType="end"/>
            </w:r>
          </w:p>
        </w:tc>
      </w:tr>
    </w:tbl>
    <w:p w14:paraId="7BB8A201" w14:textId="77777777" w:rsidR="00160465" w:rsidRDefault="00160465" w:rsidP="00160465">
      <w:pPr>
        <w:pStyle w:val="HeadingNonTOC"/>
      </w:pPr>
      <w:bookmarkStart w:id="2" w:name="_Toc469497904"/>
      <w:r>
        <w:t>Contact Us</w:t>
      </w:r>
      <w:bookmarkEnd w:id="2"/>
    </w:p>
    <w:p w14:paraId="7BB8A202" w14:textId="2BCA6822" w:rsidR="00B5036A" w:rsidRDefault="00160465" w:rsidP="00160465">
      <w:pPr>
        <w:pStyle w:val="BodyText"/>
      </w:pPr>
      <w:r>
        <w:t>If you have any suggestions on how this document may be im</w:t>
      </w:r>
      <w:r w:rsidR="00B5036A">
        <w:t>proved</w:t>
      </w:r>
      <w:r>
        <w:t xml:space="preserve">, please contact </w:t>
      </w:r>
      <w:r w:rsidR="006772AF">
        <w:t xml:space="preserve">Jason Hatch at </w:t>
      </w:r>
      <w:hyperlink r:id="rId14" w:history="1">
        <w:r w:rsidR="006772AF" w:rsidRPr="001109A2">
          <w:rPr>
            <w:rStyle w:val="Hyperlink"/>
          </w:rPr>
          <w:t>Jason.hatch@visualvault.com</w:t>
        </w:r>
      </w:hyperlink>
      <w:r w:rsidR="006772AF">
        <w:t xml:space="preserve"> </w:t>
      </w:r>
      <w:r>
        <w:t>.</w:t>
      </w:r>
    </w:p>
    <w:p w14:paraId="7BB8A203" w14:textId="77777777" w:rsidR="00160465" w:rsidRDefault="00B5036A" w:rsidP="00160465">
      <w:pPr>
        <w:pStyle w:val="BodyText"/>
      </w:pPr>
      <w:r w:rsidRPr="00B5036A">
        <w:t xml:space="preserve">For information on </w:t>
      </w:r>
      <w:r w:rsidR="00843CFD">
        <w:t>VisualVault</w:t>
      </w:r>
      <w:r w:rsidRPr="00B5036A">
        <w:t xml:space="preserve">, please visit </w:t>
      </w:r>
      <w:hyperlink r:id="rId15" w:history="1">
        <w:r w:rsidR="00843CFD" w:rsidRPr="00E53E1D">
          <w:rPr>
            <w:rStyle w:val="Hyperlink"/>
          </w:rPr>
          <w:t>www.visualvault.com</w:t>
        </w:r>
      </w:hyperlink>
      <w:r>
        <w:t>.</w:t>
      </w:r>
    </w:p>
    <w:p w14:paraId="7BB8A204" w14:textId="77777777" w:rsidR="00160465" w:rsidRDefault="00160465" w:rsidP="00160465">
      <w:pPr>
        <w:pStyle w:val="HeadingNonTOC"/>
      </w:pPr>
      <w:bookmarkStart w:id="3" w:name="_Toc469497905"/>
      <w:r>
        <w:t>Copyright Information</w:t>
      </w:r>
      <w:bookmarkEnd w:id="3"/>
      <w:r>
        <w:t> </w:t>
      </w:r>
    </w:p>
    <w:p w14:paraId="7BB8A205" w14:textId="77777777" w:rsidR="00895F20" w:rsidRDefault="00160465" w:rsidP="00160465">
      <w:pPr>
        <w:pStyle w:val="BodyText"/>
      </w:pPr>
      <w:r>
        <w:t xml:space="preserve">This document is for informational purposes only. </w:t>
      </w:r>
      <w:r w:rsidR="00843CFD">
        <w:t>VisualVault</w:t>
      </w:r>
      <w:r>
        <w:t xml:space="preserve"> MAKES NO WARRANTIES, EXPRESS, IMPLIED OR STATUTORY, AS TO THE INFORMATION IN THIS DOCUMENT. Complying with all applicable copyright laws is the responsibility of the User. Without limiting the rights under copyright, no part of this document may be reproduced or transmitted in any form or by any means (electronic, mechanical, photocopying, recording, or otherwise) without written permission from </w:t>
      </w:r>
      <w:r w:rsidR="00843CFD">
        <w:t>VisualVault</w:t>
      </w:r>
      <w:r>
        <w:t xml:space="preserve">. </w:t>
      </w:r>
      <w:r w:rsidR="00843CFD">
        <w:t>VisualVault</w:t>
      </w:r>
      <w:r>
        <w:t xml:space="preserve"> may have patents, patent applications, trademarks, copyrights, or other intellectual property rights covering subject matter in this document. Except as expressly provided in any written license agreement from </w:t>
      </w:r>
      <w:r w:rsidR="00843CFD">
        <w:t>VisualVault</w:t>
      </w:r>
      <w:r>
        <w:t xml:space="preserve">, the furnishing of this document does not give you any license to these patents, trademarks, copyrights, or other intellectual property. </w:t>
      </w:r>
    </w:p>
    <w:p w14:paraId="7BB8A206" w14:textId="77777777" w:rsidR="00160465" w:rsidRDefault="00160465">
      <w:pPr>
        <w:spacing w:before="0" w:after="0"/>
        <w:jc w:val="left"/>
      </w:pPr>
      <w:r>
        <w:br w:type="page"/>
      </w:r>
    </w:p>
    <w:p w14:paraId="7BB8A207" w14:textId="41999933" w:rsidR="007F423A" w:rsidRDefault="006772AF" w:rsidP="00DA58CF">
      <w:pPr>
        <w:pStyle w:val="Heading1"/>
      </w:pPr>
      <w:r>
        <w:lastRenderedPageBreak/>
        <w:t>Coding Standards</w:t>
      </w:r>
    </w:p>
    <w:p w14:paraId="3C97019C" w14:textId="47930D3F" w:rsidR="006772AF" w:rsidRDefault="006772AF" w:rsidP="006772AF">
      <w:r>
        <w:t>The following are a list of standards and guidelines for how project code should be implemented and used.</w:t>
      </w:r>
    </w:p>
    <w:p w14:paraId="5C55D065" w14:textId="610532BF" w:rsidR="006772AF" w:rsidRPr="006772AF" w:rsidRDefault="004F7624" w:rsidP="006772AF">
      <w:pPr>
        <w:rPr>
          <w:b/>
        </w:rPr>
      </w:pPr>
      <w:r w:rsidRPr="006772AF">
        <w:rPr>
          <w:b/>
        </w:rPr>
        <w:t>Client-Side</w:t>
      </w:r>
      <w:r w:rsidR="006772AF" w:rsidRPr="006772AF">
        <w:rPr>
          <w:b/>
        </w:rPr>
        <w:t xml:space="preserve"> Coding Standards</w:t>
      </w:r>
    </w:p>
    <w:p w14:paraId="686C01FD" w14:textId="5447AC47" w:rsidR="006772AF" w:rsidRDefault="004F7624" w:rsidP="006772AF">
      <w:pPr>
        <w:pStyle w:val="ListParagraph"/>
        <w:numPr>
          <w:ilvl w:val="0"/>
          <w:numId w:val="12"/>
        </w:numPr>
      </w:pPr>
      <w:r>
        <w:t>Client-side</w:t>
      </w:r>
      <w:r w:rsidR="006772AF">
        <w:t xml:space="preserve"> code is for validating data entry and automation of actions where all information is present on the client.  This is unsecure code in plain text.</w:t>
      </w:r>
    </w:p>
    <w:p w14:paraId="23A1A25A" w14:textId="670652B2" w:rsidR="006772AF" w:rsidRDefault="004F0090" w:rsidP="006772AF">
      <w:pPr>
        <w:pStyle w:val="ListParagraph"/>
        <w:numPr>
          <w:ilvl w:val="0"/>
          <w:numId w:val="12"/>
        </w:numPr>
      </w:pPr>
      <w:r>
        <w:t>Calls</w:t>
      </w:r>
      <w:r w:rsidR="006772AF">
        <w:t xml:space="preserve"> to web services/outside processes should </w:t>
      </w:r>
      <w:r>
        <w:t xml:space="preserve">only </w:t>
      </w:r>
      <w:r w:rsidR="006772AF">
        <w:t xml:space="preserve">occur once in a </w:t>
      </w:r>
      <w:r w:rsidR="004F7624">
        <w:t>client-side</w:t>
      </w:r>
      <w:r w:rsidR="006772AF">
        <w:t xml:space="preserve"> event cycle to avoid chattiness with the server.</w:t>
      </w:r>
    </w:p>
    <w:p w14:paraId="129547F1" w14:textId="73FB362F" w:rsidR="006772AF" w:rsidRDefault="004F7624" w:rsidP="006772AF">
      <w:pPr>
        <w:pStyle w:val="ListParagraph"/>
        <w:numPr>
          <w:ilvl w:val="0"/>
          <w:numId w:val="12"/>
        </w:numPr>
      </w:pPr>
      <w:r>
        <w:t>Client-side</w:t>
      </w:r>
      <w:r w:rsidR="006772AF">
        <w:t xml:space="preserve"> logic should not handle heavy lifting business logic that requires API calls to send emails, get form data, etc.   This type of logic should be secured and obfuscated in web services.</w:t>
      </w:r>
    </w:p>
    <w:p w14:paraId="33E321C2" w14:textId="1358F11B" w:rsidR="00720CD2" w:rsidRDefault="004F0090" w:rsidP="00720CD2">
      <w:pPr>
        <w:pStyle w:val="ListParagraph"/>
        <w:numPr>
          <w:ilvl w:val="0"/>
          <w:numId w:val="12"/>
        </w:numPr>
      </w:pPr>
      <w:r>
        <w:t>For</w:t>
      </w:r>
      <w:r w:rsidR="00720CD2">
        <w:t xml:space="preserve"> </w:t>
      </w:r>
      <w:r w:rsidR="004F7624">
        <w:t>client-side</w:t>
      </w:r>
      <w:r w:rsidR="00720CD2">
        <w:t xml:space="preserve"> data entry validation</w:t>
      </w:r>
      <w:r w:rsidR="004F7624">
        <w:t xml:space="preserve"> functions</w:t>
      </w:r>
      <w:r w:rsidR="00720CD2">
        <w:t>, put the fields in alphabetical order</w:t>
      </w:r>
      <w:r w:rsidR="004F7624">
        <w:t xml:space="preserve"> within the client-side code</w:t>
      </w:r>
      <w:r w:rsidR="00720CD2">
        <w:t>.  If an if statement is used to group sets of fields, put the field names in alphabetical order within the if section of the code.</w:t>
      </w:r>
    </w:p>
    <w:p w14:paraId="6B10588E" w14:textId="32CC4483" w:rsidR="00915B98" w:rsidRDefault="00915B98" w:rsidP="00720CD2">
      <w:pPr>
        <w:pStyle w:val="ListParagraph"/>
        <w:numPr>
          <w:ilvl w:val="0"/>
          <w:numId w:val="12"/>
        </w:numPr>
      </w:pPr>
      <w:r>
        <w:t xml:space="preserve">Minimize code at the </w:t>
      </w:r>
      <w:r w:rsidR="004F0090">
        <w:t xml:space="preserve">event level. </w:t>
      </w:r>
      <w:r>
        <w:t>Centralize validation code into Form Template functions and put major logic into the Form Template functions.</w:t>
      </w:r>
    </w:p>
    <w:p w14:paraId="5D5E6954" w14:textId="01760C7E" w:rsidR="004F0090" w:rsidRDefault="004F0090" w:rsidP="004F0090">
      <w:pPr>
        <w:pStyle w:val="ListParagraph"/>
        <w:numPr>
          <w:ilvl w:val="0"/>
          <w:numId w:val="12"/>
        </w:numPr>
      </w:pPr>
      <w:r>
        <w:t xml:space="preserve">When setting date fields or </w:t>
      </w:r>
      <w:r w:rsidR="00637047">
        <w:t>otherwise handling dates</w:t>
      </w:r>
      <w:r>
        <w:t xml:space="preserve">, </w:t>
      </w:r>
      <w:proofErr w:type="gramStart"/>
      <w:r>
        <w:t>avoid .</w:t>
      </w:r>
      <w:proofErr w:type="spellStart"/>
      <w:r>
        <w:t>toLocaleDateString</w:t>
      </w:r>
      <w:proofErr w:type="spellEnd"/>
      <w:proofErr w:type="gramEnd"/>
      <w:r>
        <w:t>() and .</w:t>
      </w:r>
      <w:proofErr w:type="spellStart"/>
      <w:r>
        <w:t>toLocaleTimeString</w:t>
      </w:r>
      <w:proofErr w:type="spellEnd"/>
      <w:r>
        <w:t>(), as these methods are not supported in Internet Explorer 11. You may inst</w:t>
      </w:r>
      <w:r w:rsidR="00016EF4">
        <w:t xml:space="preserve">ead </w:t>
      </w:r>
      <w:r>
        <w:t xml:space="preserve">build a string to represent the date in order to use the </w:t>
      </w:r>
      <w:proofErr w:type="spellStart"/>
      <w:proofErr w:type="gramStart"/>
      <w:r>
        <w:t>VV.Form.SetFieldValue</w:t>
      </w:r>
      <w:proofErr w:type="spellEnd"/>
      <w:proofErr w:type="gramEnd"/>
      <w:r>
        <w:t>() function</w:t>
      </w:r>
      <w:r w:rsidR="00016EF4">
        <w:t>.</w:t>
      </w:r>
      <w:r>
        <w:t xml:space="preserve"> </w:t>
      </w:r>
    </w:p>
    <w:p w14:paraId="5F0CB740" w14:textId="2DCA7012" w:rsidR="004F0090" w:rsidRDefault="00222323" w:rsidP="004F0090">
      <w:pPr>
        <w:ind w:left="1440"/>
        <w:jc w:val="left"/>
      </w:pPr>
      <w:r>
        <w:t xml:space="preserve">Example: </w:t>
      </w:r>
      <w:r w:rsidR="004F0090">
        <w:t>Build a string to represent the date.</w:t>
      </w:r>
      <w:r w:rsidR="00016EF4">
        <w:t xml:space="preserve"> The </w:t>
      </w:r>
      <w:proofErr w:type="spellStart"/>
      <w:r w:rsidR="00016EF4">
        <w:t>dateObj</w:t>
      </w:r>
      <w:proofErr w:type="spellEnd"/>
      <w:r w:rsidR="00016EF4">
        <w:t xml:space="preserve"> may be </w:t>
      </w:r>
      <w:r w:rsidR="006F6361">
        <w:t>retrieved</w:t>
      </w:r>
      <w:r w:rsidR="00016EF4">
        <w:t xml:space="preserve"> from a calendar field, or declared as a new </w:t>
      </w:r>
      <w:proofErr w:type="gramStart"/>
      <w:r w:rsidR="00016EF4">
        <w:t>Date(</w:t>
      </w:r>
      <w:proofErr w:type="gramEnd"/>
      <w:r w:rsidR="00016EF4">
        <w:t>).</w:t>
      </w:r>
    </w:p>
    <w:p w14:paraId="1D54D26C" w14:textId="77777777" w:rsidR="004F0090" w:rsidRPr="005461FE" w:rsidRDefault="004F0090" w:rsidP="004F0090">
      <w:pPr>
        <w:autoSpaceDE w:val="0"/>
        <w:autoSpaceDN w:val="0"/>
        <w:adjustRightInd w:val="0"/>
        <w:spacing w:before="0" w:after="0"/>
        <w:jc w:val="left"/>
        <w:rPr>
          <w:rFonts w:ascii="Consolas" w:hAnsi="Consolas" w:cs="Consolas"/>
          <w:color w:val="000000"/>
          <w:sz w:val="16"/>
          <w:szCs w:val="16"/>
        </w:rPr>
      </w:pPr>
      <w:r w:rsidRPr="005461FE">
        <w:rPr>
          <w:rFonts w:ascii="Consolas" w:hAnsi="Consolas" w:cs="Consolas"/>
          <w:color w:val="0000FF"/>
          <w:sz w:val="16"/>
          <w:szCs w:val="16"/>
        </w:rPr>
        <w:t>var</w:t>
      </w:r>
      <w:r w:rsidRPr="005461FE">
        <w:rPr>
          <w:rFonts w:ascii="Consolas" w:hAnsi="Consolas" w:cs="Consolas"/>
          <w:color w:val="000000"/>
          <w:sz w:val="16"/>
          <w:szCs w:val="16"/>
        </w:rPr>
        <w:t xml:space="preserve"> </w:t>
      </w:r>
      <w:proofErr w:type="spellStart"/>
      <w:r w:rsidRPr="005461FE">
        <w:rPr>
          <w:rFonts w:ascii="Consolas" w:hAnsi="Consolas" w:cs="Consolas"/>
          <w:color w:val="000000"/>
          <w:sz w:val="16"/>
          <w:szCs w:val="16"/>
        </w:rPr>
        <w:t>dateObj</w:t>
      </w:r>
      <w:proofErr w:type="spellEnd"/>
      <w:r w:rsidRPr="005461FE">
        <w:rPr>
          <w:rFonts w:ascii="Consolas" w:hAnsi="Consolas" w:cs="Consolas"/>
          <w:color w:val="000000"/>
          <w:sz w:val="16"/>
          <w:szCs w:val="16"/>
        </w:rPr>
        <w:t xml:space="preserve"> = </w:t>
      </w:r>
      <w:proofErr w:type="spellStart"/>
      <w:proofErr w:type="gramStart"/>
      <w:r w:rsidRPr="005461FE">
        <w:rPr>
          <w:rFonts w:ascii="Consolas" w:hAnsi="Consolas" w:cs="Consolas"/>
          <w:color w:val="000000"/>
          <w:sz w:val="16"/>
          <w:szCs w:val="16"/>
        </w:rPr>
        <w:t>VV.Form.GetDateObjectFromCalendar</w:t>
      </w:r>
      <w:proofErr w:type="spellEnd"/>
      <w:proofErr w:type="gram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fieldName</w:t>
      </w:r>
      <w:proofErr w:type="spellEnd"/>
      <w:r w:rsidRPr="005461FE">
        <w:rPr>
          <w:rFonts w:ascii="Consolas" w:hAnsi="Consolas" w:cs="Consolas"/>
          <w:color w:val="A31515"/>
          <w:sz w:val="16"/>
          <w:szCs w:val="16"/>
        </w:rPr>
        <w:t>'</w:t>
      </w:r>
      <w:r w:rsidRPr="005461FE">
        <w:rPr>
          <w:rFonts w:ascii="Consolas" w:hAnsi="Consolas" w:cs="Consolas"/>
          <w:color w:val="000000"/>
          <w:sz w:val="16"/>
          <w:szCs w:val="16"/>
        </w:rPr>
        <w:t>);</w:t>
      </w:r>
    </w:p>
    <w:p w14:paraId="5A19370D" w14:textId="77777777" w:rsidR="004F0090" w:rsidRPr="005461FE" w:rsidRDefault="004F0090" w:rsidP="004F0090">
      <w:pPr>
        <w:autoSpaceDE w:val="0"/>
        <w:autoSpaceDN w:val="0"/>
        <w:adjustRightInd w:val="0"/>
        <w:spacing w:before="0" w:after="0"/>
        <w:jc w:val="left"/>
        <w:rPr>
          <w:rFonts w:ascii="Consolas" w:hAnsi="Consolas" w:cs="Consolas"/>
          <w:color w:val="008000"/>
          <w:sz w:val="16"/>
          <w:szCs w:val="16"/>
        </w:rPr>
      </w:pPr>
      <w:r w:rsidRPr="005461FE">
        <w:rPr>
          <w:rFonts w:ascii="Consolas" w:hAnsi="Consolas" w:cs="Consolas"/>
          <w:color w:val="008000"/>
          <w:sz w:val="16"/>
          <w:szCs w:val="16"/>
        </w:rPr>
        <w:t xml:space="preserve">//var </w:t>
      </w:r>
      <w:proofErr w:type="spellStart"/>
      <w:r w:rsidRPr="005461FE">
        <w:rPr>
          <w:rFonts w:ascii="Consolas" w:hAnsi="Consolas" w:cs="Consolas"/>
          <w:color w:val="008000"/>
          <w:sz w:val="16"/>
          <w:szCs w:val="16"/>
        </w:rPr>
        <w:t>dateObj</w:t>
      </w:r>
      <w:proofErr w:type="spellEnd"/>
      <w:r w:rsidRPr="005461FE">
        <w:rPr>
          <w:rFonts w:ascii="Consolas" w:hAnsi="Consolas" w:cs="Consolas"/>
          <w:color w:val="008000"/>
          <w:sz w:val="16"/>
          <w:szCs w:val="16"/>
        </w:rPr>
        <w:t xml:space="preserve"> = new </w:t>
      </w:r>
      <w:proofErr w:type="gramStart"/>
      <w:r w:rsidRPr="005461FE">
        <w:rPr>
          <w:rFonts w:ascii="Consolas" w:hAnsi="Consolas" w:cs="Consolas"/>
          <w:color w:val="008000"/>
          <w:sz w:val="16"/>
          <w:szCs w:val="16"/>
        </w:rPr>
        <w:t>Date(</w:t>
      </w:r>
      <w:proofErr w:type="gramEnd"/>
      <w:r w:rsidRPr="005461FE">
        <w:rPr>
          <w:rFonts w:ascii="Consolas" w:hAnsi="Consolas" w:cs="Consolas"/>
          <w:color w:val="008000"/>
          <w:sz w:val="16"/>
          <w:szCs w:val="16"/>
        </w:rPr>
        <w:t>);</w:t>
      </w:r>
    </w:p>
    <w:p w14:paraId="1CD9EB2E" w14:textId="1C119A16" w:rsidR="006772AF" w:rsidRPr="00016EF4" w:rsidRDefault="004F0090" w:rsidP="00016EF4">
      <w:pPr>
        <w:jc w:val="left"/>
        <w:rPr>
          <w:sz w:val="16"/>
          <w:szCs w:val="16"/>
        </w:rPr>
      </w:pPr>
      <w:proofErr w:type="spellStart"/>
      <w:r w:rsidRPr="005461FE">
        <w:rPr>
          <w:rFonts w:ascii="Consolas" w:hAnsi="Consolas" w:cs="Consolas"/>
          <w:color w:val="000000"/>
          <w:sz w:val="16"/>
          <w:szCs w:val="16"/>
        </w:rPr>
        <w:t>VV.Form.SetFieldValue</w:t>
      </w:r>
      <w:proofErr w:type="spellEnd"/>
      <w:r w:rsidRPr="005461FE">
        <w:rPr>
          <w:rFonts w:ascii="Consolas" w:hAnsi="Consolas" w:cs="Consolas"/>
          <w:color w:val="000000"/>
          <w:sz w:val="16"/>
          <w:szCs w:val="16"/>
        </w:rPr>
        <w:t>(</w:t>
      </w:r>
      <w:r w:rsidRPr="005461FE">
        <w:rPr>
          <w:rFonts w:ascii="Consolas" w:hAnsi="Consolas" w:cs="Consolas"/>
          <w:color w:val="A31515"/>
          <w:sz w:val="16"/>
          <w:szCs w:val="16"/>
        </w:rPr>
        <w:t>'</w:t>
      </w:r>
      <w:proofErr w:type="spellStart"/>
      <w:r w:rsidRPr="005461FE">
        <w:rPr>
          <w:rFonts w:ascii="Consolas" w:hAnsi="Consolas" w:cs="Consolas"/>
          <w:color w:val="A31515"/>
          <w:sz w:val="16"/>
          <w:szCs w:val="16"/>
        </w:rPr>
        <w:t>nameOfFieldtoSet</w:t>
      </w:r>
      <w:proofErr w:type="spellEnd"/>
      <w:r w:rsidRPr="005461FE">
        <w:rPr>
          <w:rFonts w:ascii="Consolas" w:hAnsi="Consolas" w:cs="Consolas"/>
          <w:color w:val="A31515"/>
          <w:sz w:val="16"/>
          <w:szCs w:val="16"/>
        </w:rPr>
        <w:t>'</w:t>
      </w:r>
      <w:r w:rsidR="00354ABE">
        <w:rPr>
          <w:rFonts w:ascii="Consolas" w:hAnsi="Consolas" w:cs="Consolas"/>
          <w:color w:val="000000"/>
          <w:sz w:val="16"/>
          <w:szCs w:val="16"/>
        </w:rPr>
        <w:t>,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Month</w:t>
      </w:r>
      <w:proofErr w:type="spellEnd"/>
      <w:r w:rsidRPr="005461FE">
        <w:rPr>
          <w:rFonts w:ascii="Consolas" w:hAnsi="Consolas" w:cs="Consolas"/>
          <w:color w:val="000000"/>
          <w:sz w:val="16"/>
          <w:szCs w:val="16"/>
        </w:rPr>
        <w:t>() + 1).</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Date</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 xml:space="preserve">() + </w:t>
      </w:r>
      <w:r w:rsidRPr="005461FE">
        <w:rPr>
          <w:rFonts w:ascii="Consolas" w:hAnsi="Consolas" w:cs="Consolas"/>
          <w:color w:val="A31515"/>
          <w:sz w:val="16"/>
          <w:szCs w:val="16"/>
        </w:rPr>
        <w:t>'/'</w:t>
      </w:r>
      <w:r w:rsidR="00354ABE">
        <w:rPr>
          <w:rFonts w:ascii="Consolas" w:hAnsi="Consolas" w:cs="Consolas"/>
          <w:color w:val="000000"/>
          <w:sz w:val="16"/>
          <w:szCs w:val="16"/>
        </w:rPr>
        <w:t xml:space="preserve"> + </w:t>
      </w:r>
      <w:proofErr w:type="spellStart"/>
      <w:r w:rsidR="00354ABE">
        <w:rPr>
          <w:rFonts w:ascii="Consolas" w:hAnsi="Consolas" w:cs="Consolas"/>
          <w:color w:val="000000"/>
          <w:sz w:val="16"/>
          <w:szCs w:val="16"/>
        </w:rPr>
        <w:t>dateObj.get</w:t>
      </w:r>
      <w:r w:rsidRPr="005461FE">
        <w:rPr>
          <w:rFonts w:ascii="Consolas" w:hAnsi="Consolas" w:cs="Consolas"/>
          <w:color w:val="000000"/>
          <w:sz w:val="16"/>
          <w:szCs w:val="16"/>
        </w:rPr>
        <w:t>FullYear</w:t>
      </w:r>
      <w:proofErr w:type="spellEnd"/>
      <w:r w:rsidRPr="005461FE">
        <w:rPr>
          <w:rFonts w:ascii="Consolas" w:hAnsi="Consolas" w:cs="Consolas"/>
          <w:color w:val="000000"/>
          <w:sz w:val="16"/>
          <w:szCs w:val="16"/>
        </w:rPr>
        <w:t>().</w:t>
      </w:r>
      <w:proofErr w:type="spellStart"/>
      <w:r w:rsidRPr="005461FE">
        <w:rPr>
          <w:rFonts w:ascii="Consolas" w:hAnsi="Consolas" w:cs="Consolas"/>
          <w:color w:val="000000"/>
          <w:sz w:val="16"/>
          <w:szCs w:val="16"/>
        </w:rPr>
        <w:t>toString</w:t>
      </w:r>
      <w:proofErr w:type="spellEnd"/>
      <w:r w:rsidRPr="005461FE">
        <w:rPr>
          <w:rFonts w:ascii="Consolas" w:hAnsi="Consolas" w:cs="Consolas"/>
          <w:color w:val="000000"/>
          <w:sz w:val="16"/>
          <w:szCs w:val="16"/>
        </w:rPr>
        <w:t>());</w:t>
      </w:r>
    </w:p>
    <w:p w14:paraId="235EDF0B" w14:textId="77777777" w:rsidR="006772AF" w:rsidRDefault="006772AF" w:rsidP="006772AF"/>
    <w:p w14:paraId="6F6786FA" w14:textId="1B3E984D" w:rsidR="006772AF" w:rsidRPr="006772AF" w:rsidRDefault="006772AF" w:rsidP="006772AF">
      <w:pPr>
        <w:rPr>
          <w:b/>
        </w:rPr>
      </w:pPr>
      <w:r w:rsidRPr="006772AF">
        <w:rPr>
          <w:b/>
        </w:rPr>
        <w:t>Server Side/NodeJS Coding Standards</w:t>
      </w:r>
    </w:p>
    <w:p w14:paraId="09DBD521" w14:textId="5D5DA62D" w:rsidR="006772AF" w:rsidRDefault="006772AF" w:rsidP="006772AF">
      <w:pPr>
        <w:pStyle w:val="ListParagraph"/>
        <w:numPr>
          <w:ilvl w:val="0"/>
          <w:numId w:val="12"/>
        </w:numPr>
      </w:pPr>
      <w:r w:rsidRPr="006772AF">
        <w:t xml:space="preserve">A web service on the server side should handle calling multiple </w:t>
      </w:r>
      <w:r w:rsidR="00DF5AAA" w:rsidRPr="006772AF">
        <w:t>server-side</w:t>
      </w:r>
      <w:r w:rsidRPr="006772AF">
        <w:t xml:space="preserve"> resources to bring together information.</w:t>
      </w:r>
    </w:p>
    <w:p w14:paraId="4A2C8284" w14:textId="77777777" w:rsidR="00CE784E" w:rsidRDefault="006772AF" w:rsidP="00CE784E">
      <w:pPr>
        <w:pStyle w:val="ListParagraph"/>
        <w:numPr>
          <w:ilvl w:val="0"/>
          <w:numId w:val="12"/>
        </w:numPr>
      </w:pPr>
      <w:r>
        <w:t xml:space="preserve">On the server side, when you are using </w:t>
      </w:r>
      <w:proofErr w:type="spellStart"/>
      <w:proofErr w:type="gramStart"/>
      <w:r>
        <w:t>vvClient.forms.getForms</w:t>
      </w:r>
      <w:proofErr w:type="spellEnd"/>
      <w:proofErr w:type="gramEnd"/>
      <w:r>
        <w:t xml:space="preserve"> in code, assign the name of the form template to a variable in place of the form template id.  If you are updating a form or creating a new form record from </w:t>
      </w:r>
      <w:proofErr w:type="spellStart"/>
      <w:r>
        <w:t>vvClient.forms</w:t>
      </w:r>
      <w:proofErr w:type="spellEnd"/>
      <w:r>
        <w:t xml:space="preserve"> type calls, you</w:t>
      </w:r>
      <w:r w:rsidR="00CE784E">
        <w:t xml:space="preserve"> can also use the name of the form template. It is not necessary to use the GUID of the form template. </w:t>
      </w:r>
    </w:p>
    <w:p w14:paraId="03F593CA" w14:textId="6935A5F4" w:rsidR="006772AF" w:rsidRDefault="006772AF" w:rsidP="00CE784E">
      <w:pPr>
        <w:pStyle w:val="ListParagraph"/>
        <w:numPr>
          <w:ilvl w:val="1"/>
          <w:numId w:val="12"/>
        </w:numPr>
      </w:pPr>
      <w:r>
        <w:t>Create the variable right after the logging statement so it is at the top of the code.  Using the name will ease migrating from dev to test and production.</w:t>
      </w:r>
    </w:p>
    <w:p w14:paraId="7F335870" w14:textId="5AF44CDD" w:rsidR="006772AF" w:rsidRDefault="006772AF" w:rsidP="00CE784E">
      <w:pPr>
        <w:pStyle w:val="ListParagraph"/>
        <w:numPr>
          <w:ilvl w:val="1"/>
          <w:numId w:val="12"/>
        </w:numPr>
      </w:pPr>
      <w:r>
        <w:t xml:space="preserve">The variable that contains the form template </w:t>
      </w:r>
      <w:r w:rsidR="00CE784E">
        <w:t>name</w:t>
      </w:r>
      <w:r>
        <w:t xml:space="preserve"> should start with a brief name of the template and end with the string “</w:t>
      </w:r>
      <w:proofErr w:type="spellStart"/>
      <w:r>
        <w:t>TemplateID</w:t>
      </w:r>
      <w:proofErr w:type="spellEnd"/>
      <w:r>
        <w:t>”.  Generic names are not helpful in this circumstance to understand the code later.</w:t>
      </w:r>
    </w:p>
    <w:p w14:paraId="4ED94982" w14:textId="77FA8474" w:rsidR="006772AF" w:rsidRDefault="006772AF" w:rsidP="006772AF">
      <w:pPr>
        <w:pStyle w:val="ListParagraph"/>
        <w:numPr>
          <w:ilvl w:val="0"/>
          <w:numId w:val="12"/>
        </w:numPr>
      </w:pPr>
      <w:r>
        <w:t xml:space="preserve">A comment section needs to be at the top of the </w:t>
      </w:r>
      <w:proofErr w:type="spellStart"/>
      <w:proofErr w:type="gramStart"/>
      <w:r>
        <w:t>module.exports</w:t>
      </w:r>
      <w:proofErr w:type="gramEnd"/>
      <w:r>
        <w:t>.main</w:t>
      </w:r>
      <w:proofErr w:type="spellEnd"/>
      <w:r>
        <w:t xml:space="preserve"> section that looks like the following:</w:t>
      </w:r>
    </w:p>
    <w:p w14:paraId="3BC15B90" w14:textId="0917405D"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vvEntities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VVRestApi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3E28326"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proofErr w:type="gramStart"/>
      <w:r>
        <w:rPr>
          <w:rFonts w:ascii="Consolas" w:hAnsi="Consolas" w:cs="Consolas"/>
          <w:color w:val="000000"/>
          <w:sz w:val="19"/>
          <w:szCs w:val="19"/>
          <w:highlight w:val="white"/>
        </w:rPr>
        <w:t>require(</w:t>
      </w:r>
      <w:proofErr w:type="gramEnd"/>
      <w:r>
        <w:rPr>
          <w:rFonts w:ascii="Consolas" w:hAnsi="Consolas" w:cs="Consolas"/>
          <w:color w:val="A31515"/>
          <w:sz w:val="19"/>
          <w:szCs w:val="19"/>
          <w:highlight w:val="white"/>
        </w:rPr>
        <w:t>'../log'</w:t>
      </w:r>
      <w:r>
        <w:rPr>
          <w:rFonts w:ascii="Consolas" w:hAnsi="Consolas" w:cs="Consolas"/>
          <w:color w:val="000000"/>
          <w:sz w:val="19"/>
          <w:szCs w:val="19"/>
          <w:highlight w:val="white"/>
        </w:rPr>
        <w:t>);</w:t>
      </w:r>
    </w:p>
    <w:p w14:paraId="23CE087F"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3228B2C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lastRenderedPageBreak/>
        <w:t>module.exports</w:t>
      </w:r>
      <w:proofErr w:type="gramEnd"/>
      <w:r>
        <w:rPr>
          <w:rFonts w:ascii="Consolas" w:hAnsi="Consolas" w:cs="Consolas"/>
          <w:color w:val="000000"/>
          <w:sz w:val="19"/>
          <w:szCs w:val="19"/>
          <w:highlight w:val="white"/>
        </w:rPr>
        <w:t>.getCredentials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5E5E3595"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p>
    <w:p w14:paraId="5F3A7A0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options.customerAlias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"CUSTOMER ALIAS"</w:t>
      </w:r>
      <w:r>
        <w:rPr>
          <w:rFonts w:ascii="Consolas" w:hAnsi="Consolas" w:cs="Consolas"/>
          <w:color w:val="000000"/>
          <w:sz w:val="19"/>
          <w:szCs w:val="19"/>
          <w:highlight w:val="white"/>
        </w:rPr>
        <w:t>;</w:t>
      </w:r>
    </w:p>
    <w:p w14:paraId="61695EA0"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options.databaseAlias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"DATABASE ALIAS"</w:t>
      </w:r>
      <w:r>
        <w:rPr>
          <w:rFonts w:ascii="Consolas" w:hAnsi="Consolas" w:cs="Consolas"/>
          <w:color w:val="000000"/>
          <w:sz w:val="19"/>
          <w:szCs w:val="19"/>
          <w:highlight w:val="white"/>
        </w:rPr>
        <w:t>;</w:t>
      </w:r>
    </w:p>
    <w:p w14:paraId="225FFD6A"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options.userId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 ACCOUNT"</w:t>
      </w:r>
      <w:r>
        <w:rPr>
          <w:rFonts w:ascii="Consolas" w:hAnsi="Consolas" w:cs="Consolas"/>
          <w:color w:val="000000"/>
          <w:sz w:val="19"/>
          <w:szCs w:val="19"/>
          <w:highlight w:val="white"/>
        </w:rPr>
        <w:t>;</w:t>
      </w:r>
    </w:p>
    <w:p w14:paraId="57898474"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options.password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"PASSWORD"</w:t>
      </w:r>
      <w:r>
        <w:rPr>
          <w:rFonts w:ascii="Consolas" w:hAnsi="Consolas" w:cs="Consolas"/>
          <w:color w:val="000000"/>
          <w:sz w:val="19"/>
          <w:szCs w:val="19"/>
          <w:highlight w:val="white"/>
        </w:rPr>
        <w:t>;</w:t>
      </w:r>
    </w:p>
    <w:p w14:paraId="51AB31C7"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options.clientId</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KEY"</w:t>
      </w:r>
      <w:r>
        <w:rPr>
          <w:rFonts w:ascii="Consolas" w:hAnsi="Consolas" w:cs="Consolas"/>
          <w:color w:val="000000"/>
          <w:sz w:val="19"/>
          <w:szCs w:val="19"/>
          <w:highlight w:val="white"/>
        </w:rPr>
        <w:t>;</w:t>
      </w:r>
    </w:p>
    <w:p w14:paraId="2FA17EC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options.clientSecret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"DEVELOPER SECRET"</w:t>
      </w:r>
      <w:r>
        <w:rPr>
          <w:rFonts w:ascii="Consolas" w:hAnsi="Consolas" w:cs="Consolas"/>
          <w:color w:val="000000"/>
          <w:sz w:val="19"/>
          <w:szCs w:val="19"/>
          <w:highlight w:val="white"/>
        </w:rPr>
        <w:t>;</w:t>
      </w:r>
    </w:p>
    <w:p w14:paraId="61887552"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options;</w:t>
      </w:r>
    </w:p>
    <w:p w14:paraId="4B09C85E"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158A879"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
    <w:p w14:paraId="5143FA21" w14:textId="77777777" w:rsidR="006772AF" w:rsidRDefault="006772AF" w:rsidP="006772AF">
      <w:pPr>
        <w:autoSpaceDE w:val="0"/>
        <w:autoSpaceDN w:val="0"/>
        <w:adjustRightInd w:val="0"/>
        <w:spacing w:before="0" w:after="0"/>
        <w:jc w:val="left"/>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module.exports</w:t>
      </w:r>
      <w:proofErr w:type="gramEnd"/>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vvClient</w:t>
      </w:r>
      <w:proofErr w:type="spellEnd"/>
      <w:r>
        <w:rPr>
          <w:rFonts w:ascii="Consolas" w:hAnsi="Consolas" w:cs="Consolas"/>
          <w:color w:val="000000"/>
          <w:sz w:val="19"/>
          <w:szCs w:val="19"/>
          <w:highlight w:val="white"/>
        </w:rPr>
        <w:t>, response, token) {</w:t>
      </w:r>
    </w:p>
    <w:p w14:paraId="37DFAB7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14:paraId="1AC1C82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Script Name:   NAME OF WEBSERVICE (SHOULD BE ALL ONE WORD)</w:t>
      </w:r>
    </w:p>
    <w:p w14:paraId="1728446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Customer:      CUSTOMER NAME</w:t>
      </w:r>
    </w:p>
    <w:p w14:paraId="7ED5F5A4"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Purpose:       DESCRIPTION OF THE WEB SERVICE.</w:t>
      </w:r>
    </w:p>
    <w:p w14:paraId="713D91E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Parameters:    The following represent variables passed into the function</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Following are examples only.)</w:t>
      </w:r>
    </w:p>
    <w:p w14:paraId="6214535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objUserList</w:t>
      </w:r>
      <w:proofErr w:type="spellEnd"/>
      <w:r>
        <w:rPr>
          <w:rFonts w:ascii="Consolas" w:hAnsi="Consolas" w:cs="Consolas"/>
          <w:color w:val="008000"/>
          <w:sz w:val="19"/>
          <w:szCs w:val="19"/>
          <w:highlight w:val="white"/>
        </w:rPr>
        <w:t xml:space="preserve"> - Object with list of users passed to function.</w:t>
      </w:r>
    </w:p>
    <w:p w14:paraId="40CD2E0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arrStatus</w:t>
      </w:r>
      <w:proofErr w:type="spellEnd"/>
      <w:r>
        <w:rPr>
          <w:rFonts w:ascii="Consolas" w:hAnsi="Consolas" w:cs="Consolas"/>
          <w:color w:val="008000"/>
          <w:sz w:val="19"/>
          <w:szCs w:val="19"/>
          <w:highlight w:val="white"/>
        </w:rPr>
        <w:t xml:space="preserve"> - Array with list of statuses for each user.</w:t>
      </w:r>
    </w:p>
    <w:p w14:paraId="1A6AC591"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txtSite</w:t>
      </w:r>
      <w:proofErr w:type="spellEnd"/>
      <w:r>
        <w:rPr>
          <w:rFonts w:ascii="Consolas" w:hAnsi="Consolas" w:cs="Consolas"/>
          <w:color w:val="008000"/>
          <w:sz w:val="19"/>
          <w:szCs w:val="19"/>
          <w:highlight w:val="white"/>
        </w:rPr>
        <w:t xml:space="preserve"> - Name of site.</w:t>
      </w:r>
    </w:p>
    <w:p w14:paraId="0D2A000E"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Return Array:  The following represents the array of information returned to the calling function.  This is a standardized response.  Any item in the array at points 2 or above can be used to return multiple items of information.</w:t>
      </w:r>
    </w:p>
    <w:p w14:paraId="3E47ED53" w14:textId="044D1D9C"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w:t>
      </w:r>
      <w:r w:rsidRPr="00720CD2">
        <w:rPr>
          <w:rFonts w:ascii="Consolas" w:hAnsi="Consolas" w:cs="Consolas"/>
          <w:color w:val="008000"/>
          <w:sz w:val="19"/>
          <w:szCs w:val="19"/>
        </w:rPr>
        <w:t>0 - Status: Unique, Not Unique, Error</w:t>
      </w:r>
    </w:p>
    <w:p w14:paraId="68684D7C" w14:textId="77777777" w:rsidR="00720CD2" w:rsidRPr="00720CD2" w:rsidRDefault="00720CD2" w:rsidP="00720CD2">
      <w:pPr>
        <w:autoSpaceDE w:val="0"/>
        <w:autoSpaceDN w:val="0"/>
        <w:adjustRightInd w:val="0"/>
        <w:spacing w:before="0" w:after="0"/>
        <w:jc w:val="left"/>
        <w:rPr>
          <w:rFonts w:ascii="Consolas" w:hAnsi="Consolas" w:cs="Consolas"/>
          <w:color w:val="008000"/>
          <w:sz w:val="19"/>
          <w:szCs w:val="19"/>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1 - Message</w:t>
      </w:r>
    </w:p>
    <w:p w14:paraId="7993A42E" w14:textId="04718111" w:rsidR="006772AF" w:rsidRDefault="00720CD2" w:rsidP="00720CD2">
      <w:pPr>
        <w:autoSpaceDE w:val="0"/>
        <w:autoSpaceDN w:val="0"/>
        <w:adjustRightInd w:val="0"/>
        <w:spacing w:before="0" w:after="0"/>
        <w:jc w:val="left"/>
        <w:rPr>
          <w:rFonts w:ascii="Consolas" w:hAnsi="Consolas" w:cs="Consolas"/>
          <w:color w:val="008000"/>
          <w:sz w:val="19"/>
          <w:szCs w:val="19"/>
          <w:highlight w:val="white"/>
        </w:rPr>
      </w:pPr>
      <w:r w:rsidRPr="00720CD2">
        <w:rPr>
          <w:rFonts w:ascii="Consolas" w:hAnsi="Consolas" w:cs="Consolas"/>
          <w:color w:val="008000"/>
          <w:sz w:val="19"/>
          <w:szCs w:val="19"/>
        </w:rPr>
        <w:tab/>
      </w:r>
      <w:r w:rsidRPr="00720CD2">
        <w:rPr>
          <w:rFonts w:ascii="Consolas" w:hAnsi="Consolas" w:cs="Consolas"/>
          <w:color w:val="008000"/>
          <w:sz w:val="19"/>
          <w:szCs w:val="19"/>
        </w:rPr>
        <w:tab/>
        <w:t xml:space="preserve">            2 - </w:t>
      </w:r>
      <w:proofErr w:type="spellStart"/>
      <w:r w:rsidRPr="00720CD2">
        <w:rPr>
          <w:rFonts w:ascii="Consolas" w:hAnsi="Consolas" w:cs="Consolas"/>
          <w:color w:val="008000"/>
          <w:sz w:val="19"/>
          <w:szCs w:val="19"/>
        </w:rPr>
        <w:t>objUserInformation</w:t>
      </w:r>
      <w:proofErr w:type="spellEnd"/>
      <w:r w:rsidRPr="00720CD2">
        <w:rPr>
          <w:rFonts w:ascii="Consolas" w:hAnsi="Consolas" w:cs="Consolas"/>
          <w:color w:val="008000"/>
          <w:sz w:val="19"/>
          <w:szCs w:val="19"/>
        </w:rPr>
        <w:t xml:space="preserve"> - Object containing user information.</w:t>
      </w:r>
    </w:p>
    <w:p w14:paraId="300E71CC"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Date of Dev:   05/07/2017</w:t>
      </w:r>
    </w:p>
    <w:p w14:paraId="353066F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Last Rev Date: 11/16/2017</w:t>
      </w:r>
    </w:p>
    <w:p w14:paraId="1CEAF2FD"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p>
    <w:p w14:paraId="7C78A4E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Revision Notes:</w:t>
      </w:r>
    </w:p>
    <w:p w14:paraId="3B5B3FAF"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05/08/2017 - DEVELOPER NAME: Initial creation of the business process. </w:t>
      </w:r>
    </w:p>
    <w:p w14:paraId="36A6E987" w14:textId="77777777" w:rsidR="006772AF" w:rsidRDefault="006772AF" w:rsidP="006772AF">
      <w:pPr>
        <w:autoSpaceDE w:val="0"/>
        <w:autoSpaceDN w:val="0"/>
        <w:adjustRightInd w:val="0"/>
        <w:spacing w:before="0" w:after="0"/>
        <w:jc w:val="left"/>
        <w:rPr>
          <w:rFonts w:ascii="Consolas" w:hAnsi="Consolas" w:cs="Consolas"/>
          <w:color w:val="008000"/>
          <w:sz w:val="19"/>
          <w:szCs w:val="19"/>
          <w:highlight w:val="white"/>
        </w:rPr>
      </w:pPr>
      <w:r>
        <w:rPr>
          <w:rFonts w:ascii="Consolas" w:hAnsi="Consolas" w:cs="Consolas"/>
          <w:color w:val="008000"/>
          <w:sz w:val="19"/>
          <w:szCs w:val="19"/>
          <w:highlight w:val="white"/>
        </w:rPr>
        <w:t xml:space="preserve">    11/16/2017 - DEVELOPER NAME: Update the query to include submission and waiting approval...</w:t>
      </w:r>
    </w:p>
    <w:p w14:paraId="5F53501F" w14:textId="3C59A86D" w:rsidR="006772AF" w:rsidRDefault="006772AF" w:rsidP="006772AF">
      <w:r>
        <w:rPr>
          <w:rFonts w:ascii="Consolas" w:hAnsi="Consolas" w:cs="Consolas"/>
          <w:color w:val="008000"/>
          <w:sz w:val="19"/>
          <w:szCs w:val="19"/>
          <w:highlight w:val="white"/>
        </w:rPr>
        <w:t xml:space="preserve">    */</w:t>
      </w:r>
    </w:p>
    <w:p w14:paraId="1A35AE59" w14:textId="1F13589A" w:rsidR="006772AF" w:rsidRDefault="006772AF" w:rsidP="00720CD2">
      <w:pPr>
        <w:pStyle w:val="ListParagraph"/>
        <w:numPr>
          <w:ilvl w:val="0"/>
          <w:numId w:val="17"/>
        </w:numPr>
      </w:pPr>
      <w:r>
        <w:t>For the purpose section of the comment header, put enough description that those reviewing the code might know the actions that are occurring in this code.</w:t>
      </w:r>
    </w:p>
    <w:p w14:paraId="47D6A30D" w14:textId="6744B07B" w:rsidR="00720CD2" w:rsidRDefault="006772AF" w:rsidP="00720CD2">
      <w:pPr>
        <w:pStyle w:val="ListParagraph"/>
        <w:numPr>
          <w:ilvl w:val="0"/>
          <w:numId w:val="17"/>
        </w:numPr>
      </w:pPr>
      <w:r>
        <w:t>For web services that are reusable, document the Parameters and Returning Array in the header section.  See information above.  Preface variable names being passed or returned</w:t>
      </w:r>
      <w:r w:rsidR="00086259">
        <w:t xml:space="preserve"> with type of data being passed</w:t>
      </w:r>
      <w:r w:rsidR="00CE784E">
        <w:t>.</w:t>
      </w:r>
    </w:p>
    <w:p w14:paraId="513356A5" w14:textId="37D8C168" w:rsidR="00CE784E" w:rsidRDefault="00CE784E" w:rsidP="00720CD2">
      <w:pPr>
        <w:pStyle w:val="ListParagraph"/>
        <w:numPr>
          <w:ilvl w:val="0"/>
          <w:numId w:val="17"/>
        </w:numPr>
      </w:pPr>
      <w:r>
        <w:t>For web services that are reusable, or in other circumstances where it may be helpful, include a “Process Pseudocode” section in the comment header</w:t>
      </w:r>
      <w:r w:rsidR="003B35C4">
        <w:t>, after the Parameters section</w:t>
      </w:r>
      <w:r>
        <w:t xml:space="preserve">. This can help future </w:t>
      </w:r>
      <w:r w:rsidR="00EA1CEF">
        <w:t>developers</w:t>
      </w:r>
      <w:r>
        <w:t xml:space="preserve"> to understand your code structure. </w:t>
      </w:r>
    </w:p>
    <w:p w14:paraId="661BBE35" w14:textId="22260D1D" w:rsidR="00086259" w:rsidRDefault="00086259" w:rsidP="00086259">
      <w:pPr>
        <w:pStyle w:val="ListParagraph"/>
        <w:numPr>
          <w:ilvl w:val="0"/>
          <w:numId w:val="17"/>
        </w:numPr>
      </w:pPr>
      <w:r>
        <w:t xml:space="preserve">Logger.info Standards: </w:t>
      </w:r>
    </w:p>
    <w:p w14:paraId="6115D1B2" w14:textId="02FAE055" w:rsidR="00720CD2" w:rsidRDefault="006772AF" w:rsidP="00086259">
      <w:pPr>
        <w:pStyle w:val="ListParagraph"/>
        <w:numPr>
          <w:ilvl w:val="0"/>
          <w:numId w:val="17"/>
        </w:numPr>
        <w:ind w:left="1080"/>
      </w:pPr>
      <w:r>
        <w:t xml:space="preserve">After the comments section, start every </w:t>
      </w:r>
      <w:proofErr w:type="spellStart"/>
      <w:r>
        <w:t>nodejs</w:t>
      </w:r>
      <w:proofErr w:type="spellEnd"/>
      <w:r>
        <w:t xml:space="preserve"> script with a logger.info statement like: </w:t>
      </w:r>
    </w:p>
    <w:p w14:paraId="7D62168C" w14:textId="77777777" w:rsidR="00720CD2" w:rsidRDefault="00720CD2" w:rsidP="00086259">
      <w:pPr>
        <w:pStyle w:val="ListParagraph"/>
        <w:ind w:left="1080"/>
      </w:pPr>
    </w:p>
    <w:p w14:paraId="3AC1FBAA" w14:textId="2E90294A" w:rsidR="006772AF" w:rsidRDefault="006772AF" w:rsidP="00086259">
      <w:pPr>
        <w:pStyle w:val="ListParagraph"/>
        <w:ind w:left="1080"/>
      </w:pPr>
      <w:r>
        <w:t xml:space="preserve"> </w:t>
      </w:r>
      <w:proofErr w:type="gramStart"/>
      <w:r w:rsidR="00720CD2">
        <w:rPr>
          <w:rFonts w:ascii="Consolas" w:hAnsi="Consolas" w:cs="Consolas"/>
          <w:color w:val="000000"/>
          <w:sz w:val="19"/>
          <w:szCs w:val="19"/>
          <w:highlight w:val="white"/>
        </w:rPr>
        <w:t>logger.info(</w:t>
      </w:r>
      <w:proofErr w:type="gramEnd"/>
      <w:r w:rsidR="00720CD2">
        <w:rPr>
          <w:rFonts w:ascii="Consolas" w:hAnsi="Consolas" w:cs="Consolas"/>
          <w:color w:val="A31515"/>
          <w:sz w:val="19"/>
          <w:szCs w:val="19"/>
          <w:highlight w:val="white"/>
        </w:rPr>
        <w:t>'Start of the process NAME OF WEB SERVICE at '</w:t>
      </w:r>
      <w:r w:rsidR="00720CD2">
        <w:rPr>
          <w:rFonts w:ascii="Consolas" w:hAnsi="Consolas" w:cs="Consolas"/>
          <w:color w:val="000000"/>
          <w:sz w:val="19"/>
          <w:szCs w:val="19"/>
          <w:highlight w:val="white"/>
        </w:rPr>
        <w:t xml:space="preserve"> + Date());</w:t>
      </w:r>
    </w:p>
    <w:p w14:paraId="6E82333F" w14:textId="77777777" w:rsidR="00720CD2" w:rsidRDefault="00720CD2" w:rsidP="00086259">
      <w:pPr>
        <w:pStyle w:val="ListParagraph"/>
        <w:ind w:left="1080"/>
      </w:pPr>
    </w:p>
    <w:p w14:paraId="28DCCE53" w14:textId="5B75CD73" w:rsidR="00DF5AAA" w:rsidRDefault="00086259" w:rsidP="00086259">
      <w:pPr>
        <w:pStyle w:val="ListParagraph"/>
        <w:numPr>
          <w:ilvl w:val="0"/>
          <w:numId w:val="17"/>
        </w:numPr>
        <w:ind w:left="1080"/>
      </w:pPr>
      <w:r>
        <w:t xml:space="preserve">Include a catch block at the end of every </w:t>
      </w:r>
      <w:proofErr w:type="spellStart"/>
      <w:r>
        <w:t>nodejs</w:t>
      </w:r>
      <w:proofErr w:type="spellEnd"/>
      <w:r>
        <w:t xml:space="preserve"> script that includes a logger.info statement like: </w:t>
      </w:r>
    </w:p>
    <w:p w14:paraId="43A46BEF" w14:textId="77777777" w:rsidR="00086259" w:rsidRDefault="00086259" w:rsidP="00086259">
      <w:pPr>
        <w:pStyle w:val="ListParagraph"/>
        <w:ind w:left="1080"/>
        <w:rPr>
          <w:rFonts w:ascii="Consolas" w:hAnsi="Consolas" w:cs="Consolas"/>
          <w:color w:val="000000"/>
          <w:sz w:val="19"/>
          <w:szCs w:val="19"/>
        </w:rPr>
      </w:pPr>
    </w:p>
    <w:p w14:paraId="4BEE4B71" w14:textId="01A21FA3" w:rsidR="00086259" w:rsidRDefault="00086259" w:rsidP="00086259">
      <w:pPr>
        <w:pStyle w:val="ListParagraph"/>
        <w:ind w:left="1080"/>
        <w:rPr>
          <w:rFonts w:ascii="Consolas" w:hAnsi="Consolas" w:cs="Consolas"/>
          <w:color w:val="000000"/>
          <w:sz w:val="19"/>
          <w:szCs w:val="19"/>
        </w:rPr>
      </w:pPr>
      <w:r>
        <w:rPr>
          <w:rFonts w:ascii="Consolas" w:hAnsi="Consolas" w:cs="Consolas"/>
          <w:color w:val="000000"/>
          <w:sz w:val="19"/>
          <w:szCs w:val="19"/>
        </w:rPr>
        <w:t>logger.info(</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(err));</w:t>
      </w:r>
    </w:p>
    <w:p w14:paraId="476826B7" w14:textId="77777777" w:rsidR="00086259" w:rsidRDefault="00086259" w:rsidP="00086259">
      <w:pPr>
        <w:pStyle w:val="ListParagraph"/>
        <w:ind w:left="1080"/>
      </w:pPr>
    </w:p>
    <w:p w14:paraId="3724F7CD" w14:textId="77777777" w:rsidR="00DA58CF" w:rsidRDefault="00086259" w:rsidP="00086259">
      <w:pPr>
        <w:pStyle w:val="ListParagraph"/>
        <w:numPr>
          <w:ilvl w:val="0"/>
          <w:numId w:val="17"/>
        </w:numPr>
        <w:ind w:left="1080"/>
      </w:pPr>
      <w:r>
        <w:t>Throughout the body of your script, rather than using too many logger.info statements</w:t>
      </w:r>
      <w:r w:rsidR="00E22530">
        <w:t xml:space="preserve"> where errors occur</w:t>
      </w:r>
      <w:r>
        <w:t>, which can make your code “chatty,”</w:t>
      </w:r>
    </w:p>
    <w:p w14:paraId="0712EF5A" w14:textId="36C51A81" w:rsidR="00DA58CF" w:rsidRDefault="00DA58CF" w:rsidP="00DA58CF">
      <w:pPr>
        <w:pStyle w:val="ListParagraph"/>
        <w:numPr>
          <w:ilvl w:val="1"/>
          <w:numId w:val="17"/>
        </w:numPr>
      </w:pPr>
      <w:r>
        <w:t>T</w:t>
      </w:r>
      <w:r w:rsidR="00086259">
        <w:t>hrow new errors to the catch block for logging</w:t>
      </w:r>
      <w:r>
        <w:t xml:space="preserve"> when it is a single error or add to an error log variable when multiple errors should be reported back to the calling function.</w:t>
      </w:r>
    </w:p>
    <w:p w14:paraId="2A3A5037" w14:textId="2D05FDB6" w:rsidR="00086259" w:rsidRDefault="00086259" w:rsidP="00DA58CF">
      <w:pPr>
        <w:pStyle w:val="ListParagraph"/>
        <w:numPr>
          <w:ilvl w:val="1"/>
          <w:numId w:val="17"/>
        </w:numPr>
      </w:pPr>
      <w:r>
        <w:t xml:space="preserve">Use logger.info sparingly throughout the body of your script, where critical events occur.  </w:t>
      </w:r>
    </w:p>
    <w:p w14:paraId="0EAB5AFA" w14:textId="77777777" w:rsidR="00086259" w:rsidRDefault="00086259" w:rsidP="00086259">
      <w:pPr>
        <w:pStyle w:val="ListParagraph"/>
        <w:ind w:left="1080"/>
      </w:pPr>
    </w:p>
    <w:p w14:paraId="3EE069CC" w14:textId="66A6E873" w:rsidR="006772AF" w:rsidRDefault="006772AF" w:rsidP="00720CD2">
      <w:pPr>
        <w:pStyle w:val="ListParagraph"/>
        <w:numPr>
          <w:ilvl w:val="0"/>
          <w:numId w:val="17"/>
        </w:numPr>
      </w:pPr>
      <w:r>
        <w:t>After any API call, measure the results and handle the results.  Simply continuing without determining what happened is not a good practice.</w:t>
      </w:r>
    </w:p>
    <w:p w14:paraId="1FA5A65E" w14:textId="3C0F5183" w:rsidR="00F06E0E" w:rsidRPr="00F06E0E" w:rsidRDefault="00D86273" w:rsidP="00F06E0E">
      <w:pPr>
        <w:pStyle w:val="ListParagraph"/>
        <w:numPr>
          <w:ilvl w:val="0"/>
          <w:numId w:val="17"/>
        </w:numPr>
      </w:pPr>
      <w:r>
        <w:t>When using a</w:t>
      </w:r>
      <w:r w:rsidR="005B049F">
        <w:t xml:space="preserve">n API query, such as when using </w:t>
      </w:r>
      <w:proofErr w:type="spellStart"/>
      <w:r w:rsidR="00016281" w:rsidRPr="00016281">
        <w:t>vvClient.forms.getForms</w:t>
      </w:r>
      <w:proofErr w:type="spellEnd"/>
      <w:r w:rsidR="00016281">
        <w:t>(), consider whether</w:t>
      </w:r>
      <w:r w:rsidR="00A75A88">
        <w:t xml:space="preserve"> your query string </w:t>
      </w:r>
      <w:r w:rsidR="00041C02">
        <w:t>could</w:t>
      </w:r>
      <w:bookmarkStart w:id="4" w:name="_GoBack"/>
      <w:bookmarkEnd w:id="4"/>
      <w:r w:rsidR="00A75A88">
        <w:t xml:space="preserve"> include any apostrophes. This is common in names. </w:t>
      </w:r>
      <w:r w:rsidR="00F06E0E" w:rsidRPr="00F06E0E">
        <w:t xml:space="preserve">String expressions containing an apostrophe must escaped with the apostrophe with either a \ (backslash) or escaped with a </w:t>
      </w:r>
      <w:proofErr w:type="gramStart"/>
      <w:r w:rsidR="00F06E0E" w:rsidRPr="00F06E0E">
        <w:t>‘ (</w:t>
      </w:r>
      <w:proofErr w:type="gramEnd"/>
      <w:r w:rsidR="00F06E0E" w:rsidRPr="00F06E0E">
        <w:t>single quote)</w:t>
      </w:r>
      <w:r w:rsidR="008F17AC">
        <w:t>.</w:t>
      </w:r>
    </w:p>
    <w:p w14:paraId="2C306B08" w14:textId="59CD8696" w:rsidR="00D86273" w:rsidRDefault="008F17AC" w:rsidP="00F06E0E">
      <w:pPr>
        <w:pStyle w:val="ListParagraph"/>
        <w:numPr>
          <w:ilvl w:val="1"/>
          <w:numId w:val="17"/>
        </w:numPr>
      </w:pPr>
      <w:r>
        <w:t xml:space="preserve">This is important to remember when calling </w:t>
      </w:r>
      <w:proofErr w:type="spellStart"/>
      <w:r w:rsidR="00001FC6" w:rsidRPr="00001FC6">
        <w:t>LibFormVerifyUniqueRecord</w:t>
      </w:r>
      <w:proofErr w:type="spellEnd"/>
      <w:r w:rsidR="00353A4D">
        <w:t>, a web service that is frequently used.</w:t>
      </w:r>
    </w:p>
    <w:p w14:paraId="3CB11909" w14:textId="647BC5D5" w:rsidR="00353A4D" w:rsidRDefault="00353A4D" w:rsidP="00F06E0E">
      <w:pPr>
        <w:pStyle w:val="ListParagraph"/>
        <w:numPr>
          <w:ilvl w:val="1"/>
          <w:numId w:val="17"/>
        </w:numPr>
      </w:pPr>
      <w:r>
        <w:t xml:space="preserve">A reliable way to </w:t>
      </w:r>
      <w:r w:rsidR="000E3396">
        <w:t xml:space="preserve">ensure that all apostrophes are escaped in your string expressions is to use </w:t>
      </w:r>
      <w:proofErr w:type="gramStart"/>
      <w:r w:rsidR="000E3396">
        <w:t>the .replace</w:t>
      </w:r>
      <w:proofErr w:type="gramEnd"/>
      <w:r w:rsidR="000E3396">
        <w:t>() method:</w:t>
      </w:r>
    </w:p>
    <w:p w14:paraId="003DC17B"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ffCollection.getFormFieldByName</w:t>
      </w:r>
      <w:proofErr w:type="spellEnd"/>
      <w:r>
        <w:rPr>
          <w:rFonts w:ascii="Consolas" w:hAnsi="Consolas" w:cs="Consolas"/>
          <w:color w:val="000000"/>
          <w:sz w:val="19"/>
          <w:szCs w:val="19"/>
        </w:rPr>
        <w:t>(</w:t>
      </w:r>
      <w:r>
        <w:rPr>
          <w:rFonts w:ascii="Consolas" w:hAnsi="Consolas" w:cs="Consolas"/>
          <w:color w:val="A31515"/>
          <w:sz w:val="19"/>
          <w:szCs w:val="19"/>
        </w:rPr>
        <w:t>'First Name'</w:t>
      </w:r>
      <w:r>
        <w:rPr>
          <w:rFonts w:ascii="Consolas" w:hAnsi="Consolas" w:cs="Consolas"/>
          <w:color w:val="000000"/>
          <w:sz w:val="19"/>
          <w:szCs w:val="19"/>
        </w:rPr>
        <w:t>).value;</w:t>
      </w:r>
    </w:p>
    <w:p w14:paraId="5C342C6D"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firstName.replace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FF"/>
          <w:sz w:val="19"/>
          <w:szCs w:val="19"/>
        </w:rPr>
        <w:t>g</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89939E6"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p>
    <w:p w14:paraId="094F0ECA" w14:textId="77777777" w:rsidR="00447FFD" w:rsidRDefault="00447FFD" w:rsidP="00447FFD">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queryParams</w:t>
      </w:r>
      <w:proofErr w:type="spellEnd"/>
      <w:r>
        <w:rPr>
          <w:rFonts w:ascii="Consolas" w:hAnsi="Consolas" w:cs="Consolas"/>
          <w:color w:val="000000"/>
          <w:sz w:val="19"/>
          <w:szCs w:val="19"/>
        </w:rPr>
        <w:t xml:space="preserve"> = {};</w:t>
      </w:r>
    </w:p>
    <w:p w14:paraId="7B6168B9" w14:textId="6B519567" w:rsidR="000E3396" w:rsidRDefault="00447FFD" w:rsidP="00447FFD">
      <w:pPr>
        <w:rPr>
          <w:rFonts w:ascii="Consolas" w:hAnsi="Consolas" w:cs="Consolas"/>
          <w:color w:val="000000"/>
          <w:sz w:val="19"/>
          <w:szCs w:val="19"/>
        </w:rPr>
      </w:pPr>
      <w:proofErr w:type="spellStart"/>
      <w:r>
        <w:rPr>
          <w:rFonts w:ascii="Consolas" w:hAnsi="Consolas" w:cs="Consolas"/>
          <w:color w:val="000000"/>
          <w:sz w:val="19"/>
          <w:szCs w:val="19"/>
        </w:rPr>
        <w:t>queryParams.q</w:t>
      </w:r>
      <w:proofErr w:type="spellEnd"/>
      <w:r>
        <w:rPr>
          <w:rFonts w:ascii="Consolas" w:hAnsi="Consolas" w:cs="Consolas"/>
          <w:color w:val="000000"/>
          <w:sz w:val="19"/>
          <w:szCs w:val="19"/>
        </w:rPr>
        <w:t xml:space="preserve"> = </w:t>
      </w:r>
      <w:r>
        <w:rPr>
          <w:rFonts w:ascii="Consolas" w:hAnsi="Consolas" w:cs="Consolas"/>
          <w:color w:val="A31515"/>
          <w:sz w:val="19"/>
          <w:szCs w:val="19"/>
        </w:rPr>
        <w:t>"[First Name] eq '"</w:t>
      </w:r>
      <w:r>
        <w:rPr>
          <w:rFonts w:ascii="Consolas" w:hAnsi="Consolas" w:cs="Consolas"/>
          <w:color w:val="000000"/>
          <w:sz w:val="19"/>
          <w:szCs w:val="19"/>
        </w:rPr>
        <w:t xml:space="preserve"> + </w:t>
      </w:r>
      <w:proofErr w:type="spellStart"/>
      <w:r>
        <w:rPr>
          <w:rFonts w:ascii="Consolas" w:hAnsi="Consolas" w:cs="Consolas"/>
          <w:color w:val="000000"/>
          <w:sz w:val="19"/>
          <w:szCs w:val="19"/>
        </w:rPr>
        <w:t>firstNameSearch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3DD7FC3" w14:textId="77777777" w:rsidR="008D1623" w:rsidRDefault="008D1623" w:rsidP="00447FFD"/>
    <w:p w14:paraId="42478410" w14:textId="1C75D388" w:rsidR="006772AF" w:rsidRDefault="006772AF" w:rsidP="00720CD2">
      <w:pPr>
        <w:pStyle w:val="ListParagraph"/>
        <w:numPr>
          <w:ilvl w:val="0"/>
          <w:numId w:val="17"/>
        </w:numPr>
      </w:pPr>
      <w:r>
        <w:t>For web services that are scheduled type processes, a response completing the process must respond to VV so that success or issue results are communicated in the logs.</w:t>
      </w:r>
    </w:p>
    <w:p w14:paraId="4CA22231" w14:textId="6CB5D653" w:rsidR="006772AF" w:rsidRDefault="006772AF" w:rsidP="00720CD2">
      <w:pPr>
        <w:pStyle w:val="ListParagraph"/>
        <w:numPr>
          <w:ilvl w:val="0"/>
          <w:numId w:val="17"/>
        </w:numPr>
      </w:pPr>
      <w:r>
        <w:t>Comments need to be put throughout the code for others to consume and understand why different actions are being taken</w:t>
      </w:r>
      <w:r w:rsidR="00720CD2">
        <w:t xml:space="preserve"> or to understand the action that is occurring</w:t>
      </w:r>
      <w:r>
        <w:t>.</w:t>
      </w:r>
      <w:r w:rsidR="00DA58CF">
        <w:t xml:space="preserve">  Place comments to the right of variables or above a block of code.</w:t>
      </w:r>
    </w:p>
    <w:p w14:paraId="03069D7A" w14:textId="53622F71" w:rsidR="006772AF" w:rsidRDefault="006772AF" w:rsidP="00720CD2">
      <w:pPr>
        <w:pStyle w:val="ListParagraph"/>
        <w:numPr>
          <w:ilvl w:val="0"/>
          <w:numId w:val="17"/>
        </w:numPr>
      </w:pPr>
      <w:r>
        <w:t xml:space="preserve">Generic calls to get a form, send an email or other things of this nature </w:t>
      </w:r>
      <w:r w:rsidR="004F7624">
        <w:t>must</w:t>
      </w:r>
      <w:r>
        <w:t xml:space="preserve"> happen server side.  Generic functions and business logic like this should not be exposed on the client side in plain text.</w:t>
      </w:r>
    </w:p>
    <w:p w14:paraId="78C2EF4B" w14:textId="4372CB74" w:rsidR="00290FEA" w:rsidRDefault="00290FEA" w:rsidP="00720CD2">
      <w:pPr>
        <w:pStyle w:val="ListParagraph"/>
        <w:numPr>
          <w:ilvl w:val="0"/>
          <w:numId w:val="17"/>
        </w:numPr>
      </w:pPr>
      <w:r>
        <w:t>When updating a checkbox with a true or false value, set the value to ‘True’ or ‘False’ rather than ‘true’ or ‘false.’</w:t>
      </w:r>
      <w:r w:rsidR="002950EC">
        <w:t xml:space="preserve"> The</w:t>
      </w:r>
      <w:r w:rsidR="000D63FC">
        <w:t xml:space="preserve"> value will be saved in a case-sensitive format, and using title case will ensure consistency with manually checked boxes. </w:t>
      </w:r>
    </w:p>
    <w:p w14:paraId="2FD40579" w14:textId="446F978E" w:rsidR="006772AF" w:rsidRDefault="006772AF" w:rsidP="00720CD2">
      <w:pPr>
        <w:pStyle w:val="ListParagraph"/>
        <w:numPr>
          <w:ilvl w:val="0"/>
          <w:numId w:val="17"/>
        </w:numPr>
      </w:pPr>
      <w:r>
        <w:t xml:space="preserve">When returning a message from most NodeJS </w:t>
      </w:r>
      <w:r w:rsidR="00720CD2">
        <w:t>web services called by a form or a reusable function</w:t>
      </w:r>
      <w:r>
        <w:t>, return</w:t>
      </w:r>
      <w:r w:rsidR="00720CD2">
        <w:t xml:space="preserve"> as standard</w:t>
      </w:r>
      <w:r>
        <w:t xml:space="preserve"> an array where item 0 is a status and item 1 is a message.  If any other objects need to be returned, put them in an item of the array greater than 1.</w:t>
      </w:r>
    </w:p>
    <w:p w14:paraId="73E2B69E" w14:textId="4BFE82F0" w:rsidR="006772AF" w:rsidRDefault="006772AF" w:rsidP="00720CD2">
      <w:pPr>
        <w:pStyle w:val="ListParagraph"/>
        <w:numPr>
          <w:ilvl w:val="0"/>
          <w:numId w:val="17"/>
        </w:numPr>
      </w:pPr>
      <w:r>
        <w:t xml:space="preserve">Bubble error messages back through to the client.  Not all error messages should be displayed to the client but they should be specific and handled </w:t>
      </w:r>
      <w:r w:rsidR="00720CD2">
        <w:t>as needed</w:t>
      </w:r>
      <w:r>
        <w:t>.</w:t>
      </w:r>
    </w:p>
    <w:p w14:paraId="5B84BD10" w14:textId="606FB039" w:rsidR="006772AF" w:rsidRDefault="006772AF" w:rsidP="00720CD2">
      <w:pPr>
        <w:pStyle w:val="ListParagraph"/>
        <w:numPr>
          <w:ilvl w:val="0"/>
          <w:numId w:val="17"/>
        </w:numPr>
      </w:pPr>
      <w:r>
        <w:t xml:space="preserve">Naming of web services should begin with something about the form in question or </w:t>
      </w:r>
      <w:r w:rsidR="00CE784E">
        <w:t>Lib</w:t>
      </w:r>
      <w:r>
        <w:t xml:space="preserve"> if they are reusable web services.</w:t>
      </w:r>
      <w:r w:rsidR="00CE784E">
        <w:t xml:space="preserve"> Reusable web services should </w:t>
      </w:r>
      <w:r w:rsidR="00580BFD">
        <w:t xml:space="preserve">also </w:t>
      </w:r>
      <w:r w:rsidR="00CE784E">
        <w:t>include the name of the platform area being handled</w:t>
      </w:r>
      <w:r w:rsidR="00580BFD">
        <w:t>.</w:t>
      </w:r>
      <w:r w:rsidR="00D5427C">
        <w:t xml:space="preserve"> </w:t>
      </w:r>
      <w:r w:rsidR="00CE784E">
        <w:t xml:space="preserve">For example, </w:t>
      </w:r>
      <w:proofErr w:type="spellStart"/>
      <w:r w:rsidR="00CE784E">
        <w:t>LibForm</w:t>
      </w:r>
      <w:proofErr w:type="spellEnd"/>
      <w:r w:rsidR="00CE784E">
        <w:t xml:space="preserve">, </w:t>
      </w:r>
      <w:proofErr w:type="spellStart"/>
      <w:r w:rsidR="00CE784E">
        <w:t>LibDoc</w:t>
      </w:r>
      <w:proofErr w:type="spellEnd"/>
      <w:r w:rsidR="00CE784E">
        <w:t xml:space="preserve">, or </w:t>
      </w:r>
      <w:proofErr w:type="spellStart"/>
      <w:r w:rsidR="00CE784E">
        <w:t>LibSites</w:t>
      </w:r>
      <w:proofErr w:type="spellEnd"/>
      <w:r w:rsidR="00CE784E">
        <w:t>.</w:t>
      </w:r>
      <w:r>
        <w:t xml:space="preserve">  After this, the name should be descriptive of what will occur.</w:t>
      </w:r>
    </w:p>
    <w:p w14:paraId="4C314647" w14:textId="12235BAC" w:rsidR="00720CD2" w:rsidRPr="00720CD2" w:rsidRDefault="00720CD2" w:rsidP="00720CD2">
      <w:pPr>
        <w:pStyle w:val="ListParagraph"/>
        <w:numPr>
          <w:ilvl w:val="0"/>
          <w:numId w:val="17"/>
        </w:numPr>
      </w:pPr>
      <w:r w:rsidRPr="00720CD2">
        <w:lastRenderedPageBreak/>
        <w:t>Any time a change is made, update the Revision Notes section as well as the reason for change</w:t>
      </w:r>
      <w:r w:rsidR="004F7624">
        <w:t xml:space="preserve"> and check</w:t>
      </w:r>
      <w:r w:rsidRPr="00720CD2">
        <w:t xml:space="preserve"> in </w:t>
      </w:r>
      <w:r w:rsidR="004F7624">
        <w:t xml:space="preserve">changes to </w:t>
      </w:r>
      <w:proofErr w:type="spellStart"/>
      <w:r w:rsidRPr="00720CD2">
        <w:t>Github</w:t>
      </w:r>
      <w:proofErr w:type="spellEnd"/>
      <w:r w:rsidRPr="00720CD2">
        <w:t>.</w:t>
      </w:r>
    </w:p>
    <w:p w14:paraId="0E55FDC9" w14:textId="4440B173" w:rsidR="006772AF" w:rsidRDefault="006772AF" w:rsidP="00720CD2">
      <w:pPr>
        <w:pStyle w:val="ListParagraph"/>
        <w:numPr>
          <w:ilvl w:val="0"/>
          <w:numId w:val="17"/>
        </w:numPr>
      </w:pPr>
      <w:r>
        <w:t xml:space="preserve">Changes need to be checked in regularly to </w:t>
      </w:r>
      <w:proofErr w:type="spellStart"/>
      <w:r>
        <w:t>Github</w:t>
      </w:r>
      <w:proofErr w:type="spellEnd"/>
      <w:r>
        <w:t>.</w:t>
      </w:r>
    </w:p>
    <w:sectPr w:rsidR="006772AF" w:rsidSect="00196048">
      <w:headerReference w:type="default" r:id="rId1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C7C1" w14:textId="77777777" w:rsidR="00175C06" w:rsidRDefault="00175C06">
      <w:r>
        <w:separator/>
      </w:r>
    </w:p>
    <w:p w14:paraId="4D4A22A3" w14:textId="77777777" w:rsidR="00175C06" w:rsidRDefault="00175C06"/>
  </w:endnote>
  <w:endnote w:type="continuationSeparator" w:id="0">
    <w:p w14:paraId="46759EA6" w14:textId="77777777" w:rsidR="00175C06" w:rsidRDefault="00175C06">
      <w:r>
        <w:continuationSeparator/>
      </w:r>
    </w:p>
    <w:p w14:paraId="29542038" w14:textId="77777777" w:rsidR="00175C06" w:rsidRDefault="00175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5" w14:textId="3DDF02D4" w:rsidR="00683A6C" w:rsidRDefault="00683A6C" w:rsidP="00196048">
    <w:pPr>
      <w:pStyle w:val="Footer"/>
      <w:rPr>
        <w:noProof/>
      </w:rPr>
    </w:pPr>
    <w:r>
      <w:t>Implementation Plan</w:t>
    </w:r>
    <w:r>
      <w:tab/>
    </w:r>
    <w:r>
      <w:fldChar w:fldCharType="begin"/>
    </w:r>
    <w:r>
      <w:instrText xml:space="preserve"> PAGE   \* MERGEFORMAT </w:instrText>
    </w:r>
    <w:r>
      <w:fldChar w:fldCharType="separate"/>
    </w:r>
    <w:r w:rsidR="004F7624">
      <w:rPr>
        <w:noProof/>
      </w:rPr>
      <w:t>4</w:t>
    </w:r>
    <w:r>
      <w:rPr>
        <w:noProof/>
      </w:rPr>
      <w:fldChar w:fldCharType="end"/>
    </w:r>
  </w:p>
  <w:p w14:paraId="7BB8A236" w14:textId="1EA82875" w:rsidR="00683A6C" w:rsidRPr="00196048" w:rsidRDefault="00A04FD4" w:rsidP="00196048">
    <w:pPr>
      <w:pStyle w:val="Footer"/>
    </w:pPr>
    <w:r>
      <w:rPr>
        <w:noProof/>
      </w:rPr>
      <w:t>@201</w:t>
    </w:r>
    <w:r w:rsidR="00915B98">
      <w:rPr>
        <w:noProof/>
      </w:rPr>
      <w:t>8</w:t>
    </w:r>
    <w:r w:rsidR="00683A6C">
      <w:rPr>
        <w:noProof/>
      </w:rPr>
      <w:t xml:space="preserve"> VisualVault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B8696" w14:textId="77777777" w:rsidR="00175C06" w:rsidRDefault="00175C06">
      <w:r>
        <w:separator/>
      </w:r>
    </w:p>
    <w:p w14:paraId="0AC6EB2F" w14:textId="77777777" w:rsidR="00175C06" w:rsidRDefault="00175C06"/>
  </w:footnote>
  <w:footnote w:type="continuationSeparator" w:id="0">
    <w:p w14:paraId="043B5267" w14:textId="77777777" w:rsidR="00175C06" w:rsidRDefault="00175C06">
      <w:r>
        <w:continuationSeparator/>
      </w:r>
    </w:p>
    <w:p w14:paraId="72D4E09A" w14:textId="77777777" w:rsidR="00175C06" w:rsidRDefault="00175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4" w14:textId="3B0950F1" w:rsidR="00683A6C" w:rsidRDefault="00563CA6">
    <w:pPr>
      <w:pStyle w:val="Header"/>
    </w:pPr>
    <w:r>
      <w:rPr>
        <w:noProof/>
      </w:rPr>
      <mc:AlternateContent>
        <mc:Choice Requires="wps">
          <w:drawing>
            <wp:anchor distT="0" distB="0" distL="114300" distR="114300" simplePos="0" relativeHeight="251663360" behindDoc="0" locked="0" layoutInCell="1" allowOverlap="1" wp14:anchorId="7BB8A23A" wp14:editId="71B4AACC">
              <wp:simplePos x="0" y="0"/>
              <wp:positionH relativeFrom="page">
                <wp:posOffset>0</wp:posOffset>
              </wp:positionH>
              <wp:positionV relativeFrom="paragraph">
                <wp:posOffset>209550</wp:posOffset>
              </wp:positionV>
              <wp:extent cx="7762875" cy="2286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14DD81" id="Rectangle 9" o:spid="_x0000_s1026" style="position:absolute;margin-left:0;margin-top:16.5pt;width:611.25pt;height: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" fillcolor="#586572" stroked="f" strokeweight="2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7BB8A23B" wp14:editId="14ADFE48">
              <wp:simplePos x="0" y="0"/>
              <wp:positionH relativeFrom="page">
                <wp:posOffset>3175</wp:posOffset>
              </wp:positionH>
              <wp:positionV relativeFrom="paragraph">
                <wp:posOffset>-441325</wp:posOffset>
              </wp:positionV>
              <wp:extent cx="8782685" cy="5381625"/>
              <wp:effectExtent l="38100" t="0" r="0" b="285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BE4C" id="Isosceles Triangle 1" o:spid="_x0000_s1026" style="position:absolute;margin-left:.25pt;margin-top:-34.75pt;width:691.55pt;height:423.75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aivw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&#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r w:rsidR="00683A6C">
      <w:rPr>
        <w:noProof/>
      </w:rPr>
      <w:drawing>
        <wp:anchor distT="0" distB="0" distL="114300" distR="114300" simplePos="0" relativeHeight="251655168" behindDoc="0" locked="0" layoutInCell="1" allowOverlap="1" wp14:anchorId="7BB8A23C" wp14:editId="7BB8A23D">
          <wp:simplePos x="0" y="0"/>
          <wp:positionH relativeFrom="column">
            <wp:posOffset>-895350</wp:posOffset>
          </wp:positionH>
          <wp:positionV relativeFrom="paragraph">
            <wp:posOffset>1038225</wp:posOffset>
          </wp:positionV>
          <wp:extent cx="1888332" cy="665073"/>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7" w14:textId="5734E596" w:rsidR="00683A6C" w:rsidRPr="00843CFD" w:rsidRDefault="00683A6C" w:rsidP="00843CFD">
    <w:pPr>
      <w:pStyle w:val="Header"/>
    </w:pPr>
    <w:r>
      <w:rPr>
        <w:noProof/>
      </w:rPr>
      <w:drawing>
        <wp:anchor distT="0" distB="0" distL="114300" distR="114300" simplePos="0" relativeHeight="251673600" behindDoc="0" locked="0" layoutInCell="1" allowOverlap="1" wp14:anchorId="7BB8A23E" wp14:editId="7BB8A23F">
          <wp:simplePos x="0" y="0"/>
          <wp:positionH relativeFrom="column">
            <wp:posOffset>-895350</wp:posOffset>
          </wp:positionH>
          <wp:positionV relativeFrom="paragraph">
            <wp:posOffset>1247775</wp:posOffset>
          </wp:positionV>
          <wp:extent cx="1888332" cy="665073"/>
          <wp:effectExtent l="0" t="0" r="0" b="190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8332" cy="6650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CA6">
      <w:rPr>
        <w:noProof/>
      </w:rPr>
      <mc:AlternateContent>
        <mc:Choice Requires="wps">
          <w:drawing>
            <wp:anchor distT="0" distB="0" distL="114300" distR="114300" simplePos="0" relativeHeight="251671552" behindDoc="0" locked="0" layoutInCell="1" allowOverlap="1" wp14:anchorId="7BB8A240" wp14:editId="3723104B">
              <wp:simplePos x="0" y="0"/>
              <wp:positionH relativeFrom="page">
                <wp:posOffset>0</wp:posOffset>
              </wp:positionH>
              <wp:positionV relativeFrom="paragraph">
                <wp:posOffset>222250</wp:posOffset>
              </wp:positionV>
              <wp:extent cx="7762875" cy="2286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2875" cy="228600"/>
                      </a:xfrm>
                      <a:prstGeom prst="rect">
                        <a:avLst/>
                      </a:prstGeom>
                      <a:solidFill>
                        <a:srgbClr val="58657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AE3B5" id="Rectangle 9" o:spid="_x0000_s1026" style="position:absolute;margin-left:0;margin-top:17.5pt;width:611.25pt;height:1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" fillcolor="#586572" stroked="f" strokeweight="2pt">
              <w10:wrap anchorx="page"/>
            </v:rect>
          </w:pict>
        </mc:Fallback>
      </mc:AlternateContent>
    </w:r>
    <w:r w:rsidR="00563CA6">
      <w:rPr>
        <w:noProof/>
      </w:rPr>
      <mc:AlternateContent>
        <mc:Choice Requires="wps">
          <w:drawing>
            <wp:anchor distT="0" distB="0" distL="114300" distR="114300" simplePos="0" relativeHeight="251669504" behindDoc="0" locked="0" layoutInCell="1" allowOverlap="1" wp14:anchorId="7BB8A241" wp14:editId="4B7583F5">
              <wp:simplePos x="0" y="0"/>
              <wp:positionH relativeFrom="page">
                <wp:posOffset>-34925</wp:posOffset>
              </wp:positionH>
              <wp:positionV relativeFrom="paragraph">
                <wp:posOffset>-450850</wp:posOffset>
              </wp:positionV>
              <wp:extent cx="8782685" cy="5381625"/>
              <wp:effectExtent l="38100" t="0" r="0" b="28575"/>
              <wp:wrapNone/>
              <wp:docPr id="8"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8782685" cy="5381625"/>
                      </a:xfrm>
                      <a:custGeom>
                        <a:avLst/>
                        <a:gdLst>
                          <a:gd name="connsiteX0" fmla="*/ 0 w 7724775"/>
                          <a:gd name="connsiteY0" fmla="*/ 2314575 h 2314575"/>
                          <a:gd name="connsiteX1" fmla="*/ 3862388 w 7724775"/>
                          <a:gd name="connsiteY1" fmla="*/ 0 h 2314575"/>
                          <a:gd name="connsiteX2" fmla="*/ 7724775 w 7724775"/>
                          <a:gd name="connsiteY2" fmla="*/ 2314575 h 2314575"/>
                          <a:gd name="connsiteX3" fmla="*/ 0 w 7724775"/>
                          <a:gd name="connsiteY3" fmla="*/ 2314575 h 2314575"/>
                          <a:gd name="connsiteX0" fmla="*/ 0 w 7724775"/>
                          <a:gd name="connsiteY0" fmla="*/ 2524125 h 2524125"/>
                          <a:gd name="connsiteX1" fmla="*/ 0 w 7724775"/>
                          <a:gd name="connsiteY1" fmla="*/ 0 h 2524125"/>
                          <a:gd name="connsiteX2" fmla="*/ 7724775 w 7724775"/>
                          <a:gd name="connsiteY2" fmla="*/ 2524125 h 2524125"/>
                          <a:gd name="connsiteX3" fmla="*/ 0 w 7724775"/>
                          <a:gd name="connsiteY3" fmla="*/ 2524125 h 2524125"/>
                        </a:gdLst>
                        <a:ahLst/>
                        <a:cxnLst>
                          <a:cxn ang="0">
                            <a:pos x="connsiteX0" y="connsiteY0"/>
                          </a:cxn>
                          <a:cxn ang="0">
                            <a:pos x="connsiteX1" y="connsiteY1"/>
                          </a:cxn>
                          <a:cxn ang="0">
                            <a:pos x="connsiteX2" y="connsiteY2"/>
                          </a:cxn>
                          <a:cxn ang="0">
                            <a:pos x="connsiteX3" y="connsiteY3"/>
                          </a:cxn>
                        </a:cxnLst>
                        <a:rect l="l" t="t" r="r" b="b"/>
                        <a:pathLst>
                          <a:path w="7724775" h="2524125">
                            <a:moveTo>
                              <a:pt x="0" y="2524125"/>
                            </a:moveTo>
                            <a:lnTo>
                              <a:pt x="0" y="0"/>
                            </a:lnTo>
                            <a:lnTo>
                              <a:pt x="7724775" y="2524125"/>
                            </a:lnTo>
                            <a:lnTo>
                              <a:pt x="0" y="2524125"/>
                            </a:lnTo>
                            <a:close/>
                          </a:path>
                        </a:pathLst>
                      </a:custGeom>
                      <a:solidFill>
                        <a:srgbClr val="C1D84A"/>
                      </a:solidFill>
                      <a:ln w="12700" cap="flat" cmpd="sng" algn="ctr">
                        <a:solidFill>
                          <a:srgbClr val="C1D84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D430" id="Isosceles Triangle 1" o:spid="_x0000_s1026" style="position:absolute;margin-left:-2.75pt;margin-top:-35.5pt;width:691.55pt;height:423.75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24775,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" path="m,2524125l,,7724775,2524125,,2524125xe" fillcolor="#c1d84a" strokecolor="#c1d84a" strokeweight="1pt">
              <v:stroke joinstyle="miter"/>
              <v:path arrowok="t" o:connecttype="custom" o:connectlocs="0,5381625;0,0;8782685,5381625;0,5381625" o:connectangles="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8A238" w14:textId="145D82D0" w:rsidR="00683A6C" w:rsidRPr="003D4E26" w:rsidRDefault="00683A6C" w:rsidP="00196048">
    <w:pPr>
      <w:pStyle w:val="Header"/>
      <w:jc w:val="right"/>
      <w:rPr>
        <w:rFonts w:ascii="Arial Black" w:hAnsi="Arial Black"/>
        <w:caps/>
        <w:sz w:val="14"/>
      </w:rPr>
    </w:pPr>
    <w:r w:rsidRPr="003D4E26">
      <w:rPr>
        <w:rFonts w:ascii="Arial Black" w:hAnsi="Arial Black"/>
        <w:caps/>
        <w:color w:val="C1D84A"/>
        <w:sz w:val="14"/>
      </w:rPr>
      <w:t>[</w:t>
    </w:r>
    <w:r>
      <w:rPr>
        <w:rFonts w:ascii="Arial Black" w:hAnsi="Arial Black"/>
        <w:caps/>
        <w:color w:val="C1D84A"/>
        <w:sz w:val="14"/>
      </w:rPr>
      <w:t xml:space="preserve"> </w:t>
    </w:r>
    <w:r w:rsidR="00720CD2">
      <w:rPr>
        <w:rFonts w:ascii="Arial Black" w:hAnsi="Arial Black"/>
        <w:caps/>
        <w:color w:val="C1D84A"/>
        <w:spacing w:val="60"/>
        <w:sz w:val="14"/>
      </w:rPr>
      <w:t>VV Professional Services</w:t>
    </w:r>
    <w:r w:rsidRPr="003D4E26">
      <w:rPr>
        <w:rFonts w:ascii="Arial Black" w:hAnsi="Arial Black"/>
        <w:caps/>
        <w:color w:val="C1D84A"/>
        <w:sz w:val="14"/>
      </w:rPr>
      <w:t>]</w:t>
    </w:r>
    <w:r w:rsidRPr="003D4E26">
      <w:rPr>
        <w:rFonts w:ascii="Arial Black" w:hAnsi="Arial Black"/>
        <w:caps/>
        <w:noProof/>
        <w:sz w:val="14"/>
      </w:rPr>
      <w:drawing>
        <wp:anchor distT="0" distB="0" distL="114300" distR="114300" simplePos="0" relativeHeight="251667456" behindDoc="0" locked="0" layoutInCell="1" allowOverlap="1" wp14:anchorId="7BB8A242" wp14:editId="7BB8A243">
          <wp:simplePos x="0" y="0"/>
          <wp:positionH relativeFrom="column">
            <wp:posOffset>-805815</wp:posOffset>
          </wp:positionH>
          <wp:positionV relativeFrom="paragraph">
            <wp:posOffset>-132715</wp:posOffset>
          </wp:positionV>
          <wp:extent cx="1035050" cy="36454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Marketing Materials\High-Res Artwork\GRM Logo\GRM-Logo-201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35050" cy="3645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B8A239" w14:textId="77777777" w:rsidR="00683A6C" w:rsidRDefault="0068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32.25pt;height:32.25pt" o:bullet="t">
        <v:imagedata r:id="rId1" o:title="notebook"/>
      </v:shape>
    </w:pict>
  </w:numPicBullet>
  <w:abstractNum w:abstractNumId="0"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E3118DE"/>
    <w:multiLevelType w:val="hybridMultilevel"/>
    <w:tmpl w:val="CCF67656"/>
    <w:lvl w:ilvl="0" w:tplc="2BAA6670">
      <w:start w:val="1"/>
      <w:numFmt w:val="bullet"/>
      <w:pStyle w:val="BulletThirdLevel"/>
      <w:lvlText w:val=""/>
      <w:lvlJc w:val="left"/>
      <w:pPr>
        <w:tabs>
          <w:tab w:val="num" w:pos="1440"/>
        </w:tabs>
        <w:ind w:left="1440" w:hanging="360"/>
      </w:pPr>
      <w:rPr>
        <w:rFonts w:ascii="Symbol" w:hAnsi="Symbol" w:hint="default"/>
        <w:color w:val="9BBB59"/>
        <w:sz w:val="24"/>
      </w:rPr>
    </w:lvl>
    <w:lvl w:ilvl="1" w:tplc="6D5CCFEE">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A1251"/>
    <w:multiLevelType w:val="hybridMultilevel"/>
    <w:tmpl w:val="9D9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6A62"/>
    <w:multiLevelType w:val="hybridMultilevel"/>
    <w:tmpl w:val="E40AF412"/>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26C"/>
    <w:multiLevelType w:val="hybridMultilevel"/>
    <w:tmpl w:val="D870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325"/>
    <w:multiLevelType w:val="hybridMultilevel"/>
    <w:tmpl w:val="6FE64724"/>
    <w:lvl w:ilvl="0" w:tplc="7D164862">
      <w:start w:val="1"/>
      <w:numFmt w:val="bullet"/>
      <w:pStyle w:val="BulletSecondLevel"/>
      <w:lvlText w:val="o"/>
      <w:lvlJc w:val="left"/>
      <w:pPr>
        <w:tabs>
          <w:tab w:val="num" w:pos="1080"/>
        </w:tabs>
        <w:ind w:left="1080" w:hanging="360"/>
      </w:pPr>
      <w:rPr>
        <w:rFonts w:ascii="Courier New" w:hAnsi="Courier New" w:hint="default"/>
        <w:color w:val="59595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E775B0"/>
    <w:multiLevelType w:val="hybridMultilevel"/>
    <w:tmpl w:val="4EF445B2"/>
    <w:lvl w:ilvl="0" w:tplc="6D420F4C">
      <w:start w:val="1"/>
      <w:numFmt w:val="decimal"/>
      <w:pStyle w:val="Chapter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D2C64"/>
    <w:multiLevelType w:val="hybridMultilevel"/>
    <w:tmpl w:val="58C8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641FA"/>
    <w:multiLevelType w:val="hybridMultilevel"/>
    <w:tmpl w:val="C01A450C"/>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A1C5E"/>
    <w:multiLevelType w:val="hybridMultilevel"/>
    <w:tmpl w:val="A8124CE0"/>
    <w:lvl w:ilvl="0" w:tplc="709A58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54EBF"/>
    <w:multiLevelType w:val="hybridMultilevel"/>
    <w:tmpl w:val="7AE4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26D00"/>
    <w:multiLevelType w:val="hybridMultilevel"/>
    <w:tmpl w:val="F96A128C"/>
    <w:lvl w:ilvl="0" w:tplc="DB62D274">
      <w:start w:val="1"/>
      <w:numFmt w:val="bullet"/>
      <w:pStyle w:val="BulletFirstLevel"/>
      <w:lvlText w:val=""/>
      <w:lvlJc w:val="left"/>
      <w:pPr>
        <w:tabs>
          <w:tab w:val="num" w:pos="720"/>
        </w:tabs>
        <w:ind w:left="720" w:hanging="360"/>
      </w:pPr>
      <w:rPr>
        <w:rFonts w:ascii="Wingdings" w:hAnsi="Wingdings"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F43A9E"/>
    <w:multiLevelType w:val="hybridMultilevel"/>
    <w:tmpl w:val="9BA0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996"/>
    <w:multiLevelType w:val="hybridMultilevel"/>
    <w:tmpl w:val="8D069266"/>
    <w:lvl w:ilvl="0" w:tplc="04090001">
      <w:start w:val="1"/>
      <w:numFmt w:val="bullet"/>
      <w:lvlText w:val=""/>
      <w:lvlJc w:val="left"/>
      <w:pPr>
        <w:ind w:left="720" w:hanging="360"/>
      </w:pPr>
      <w:rPr>
        <w:rFonts w:ascii="Symbol" w:hAnsi="Symbol" w:hint="default"/>
      </w:rPr>
    </w:lvl>
    <w:lvl w:ilvl="1" w:tplc="27566994">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49D"/>
    <w:multiLevelType w:val="hybridMultilevel"/>
    <w:tmpl w:val="1CBE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23D5C"/>
    <w:multiLevelType w:val="hybridMultilevel"/>
    <w:tmpl w:val="5866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A109F"/>
    <w:multiLevelType w:val="hybridMultilevel"/>
    <w:tmpl w:val="A6AA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87144"/>
    <w:multiLevelType w:val="hybridMultilevel"/>
    <w:tmpl w:val="41C4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9"/>
  </w:num>
  <w:num w:numId="5">
    <w:abstractNumId w:val="13"/>
  </w:num>
  <w:num w:numId="6">
    <w:abstractNumId w:val="10"/>
  </w:num>
  <w:num w:numId="7">
    <w:abstractNumId w:val="19"/>
  </w:num>
  <w:num w:numId="8">
    <w:abstractNumId w:val="17"/>
  </w:num>
  <w:num w:numId="9">
    <w:abstractNumId w:val="20"/>
  </w:num>
  <w:num w:numId="10">
    <w:abstractNumId w:val="5"/>
  </w:num>
  <w:num w:numId="11">
    <w:abstractNumId w:val="15"/>
  </w:num>
  <w:num w:numId="12">
    <w:abstractNumId w:val="16"/>
  </w:num>
  <w:num w:numId="13">
    <w:abstractNumId w:val="7"/>
  </w:num>
  <w:num w:numId="14">
    <w:abstractNumId w:val="12"/>
  </w:num>
  <w:num w:numId="15">
    <w:abstractNumId w:val="11"/>
  </w:num>
  <w:num w:numId="16">
    <w:abstractNumId w:val="6"/>
  </w:num>
  <w:num w:numId="17">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0F"/>
    <w:rsid w:val="000015D9"/>
    <w:rsid w:val="00001FC6"/>
    <w:rsid w:val="00003124"/>
    <w:rsid w:val="00006B4C"/>
    <w:rsid w:val="00007CFC"/>
    <w:rsid w:val="00010B2C"/>
    <w:rsid w:val="000129F9"/>
    <w:rsid w:val="000131B6"/>
    <w:rsid w:val="0001458B"/>
    <w:rsid w:val="00016281"/>
    <w:rsid w:val="00016EF4"/>
    <w:rsid w:val="00022CC6"/>
    <w:rsid w:val="000233B3"/>
    <w:rsid w:val="00031A31"/>
    <w:rsid w:val="000320AB"/>
    <w:rsid w:val="00032F12"/>
    <w:rsid w:val="00034736"/>
    <w:rsid w:val="000360DC"/>
    <w:rsid w:val="000361F1"/>
    <w:rsid w:val="0003726A"/>
    <w:rsid w:val="00041C02"/>
    <w:rsid w:val="00044830"/>
    <w:rsid w:val="000500C5"/>
    <w:rsid w:val="000510C2"/>
    <w:rsid w:val="000522ED"/>
    <w:rsid w:val="00053EBB"/>
    <w:rsid w:val="00054A51"/>
    <w:rsid w:val="0005587A"/>
    <w:rsid w:val="0005618C"/>
    <w:rsid w:val="00060DC4"/>
    <w:rsid w:val="00061A07"/>
    <w:rsid w:val="00061E28"/>
    <w:rsid w:val="000639CD"/>
    <w:rsid w:val="00071C89"/>
    <w:rsid w:val="00073CB9"/>
    <w:rsid w:val="00074181"/>
    <w:rsid w:val="00075DF7"/>
    <w:rsid w:val="00075E33"/>
    <w:rsid w:val="000768BB"/>
    <w:rsid w:val="00082637"/>
    <w:rsid w:val="0008359F"/>
    <w:rsid w:val="00084130"/>
    <w:rsid w:val="00085491"/>
    <w:rsid w:val="00086259"/>
    <w:rsid w:val="00087EB8"/>
    <w:rsid w:val="000901A2"/>
    <w:rsid w:val="00096D47"/>
    <w:rsid w:val="00097D8F"/>
    <w:rsid w:val="000A290C"/>
    <w:rsid w:val="000A3EB0"/>
    <w:rsid w:val="000A6169"/>
    <w:rsid w:val="000A6AF9"/>
    <w:rsid w:val="000B0BC1"/>
    <w:rsid w:val="000B0E81"/>
    <w:rsid w:val="000B2BBE"/>
    <w:rsid w:val="000B383F"/>
    <w:rsid w:val="000B56B5"/>
    <w:rsid w:val="000B6648"/>
    <w:rsid w:val="000B7238"/>
    <w:rsid w:val="000B7B38"/>
    <w:rsid w:val="000C4C73"/>
    <w:rsid w:val="000C4E3B"/>
    <w:rsid w:val="000C4F9A"/>
    <w:rsid w:val="000C5447"/>
    <w:rsid w:val="000D05E3"/>
    <w:rsid w:val="000D2BD6"/>
    <w:rsid w:val="000D3721"/>
    <w:rsid w:val="000D44AE"/>
    <w:rsid w:val="000D63FC"/>
    <w:rsid w:val="000D686C"/>
    <w:rsid w:val="000D73A3"/>
    <w:rsid w:val="000D742B"/>
    <w:rsid w:val="000E03F1"/>
    <w:rsid w:val="000E3396"/>
    <w:rsid w:val="000E6885"/>
    <w:rsid w:val="000F129F"/>
    <w:rsid w:val="000F2F2B"/>
    <w:rsid w:val="000F58AB"/>
    <w:rsid w:val="000F6030"/>
    <w:rsid w:val="000F6219"/>
    <w:rsid w:val="000F7186"/>
    <w:rsid w:val="00100545"/>
    <w:rsid w:val="00101D17"/>
    <w:rsid w:val="00106D06"/>
    <w:rsid w:val="00112083"/>
    <w:rsid w:val="001124AD"/>
    <w:rsid w:val="00112AF9"/>
    <w:rsid w:val="00113AC3"/>
    <w:rsid w:val="001163DF"/>
    <w:rsid w:val="0012429B"/>
    <w:rsid w:val="00124824"/>
    <w:rsid w:val="00125004"/>
    <w:rsid w:val="00125B9F"/>
    <w:rsid w:val="00125F78"/>
    <w:rsid w:val="00126932"/>
    <w:rsid w:val="001307DA"/>
    <w:rsid w:val="00131E02"/>
    <w:rsid w:val="00134B28"/>
    <w:rsid w:val="00137BF1"/>
    <w:rsid w:val="00140817"/>
    <w:rsid w:val="001444D8"/>
    <w:rsid w:val="00146D0B"/>
    <w:rsid w:val="00151AB3"/>
    <w:rsid w:val="00153888"/>
    <w:rsid w:val="0015524E"/>
    <w:rsid w:val="001558C7"/>
    <w:rsid w:val="00157A83"/>
    <w:rsid w:val="00160465"/>
    <w:rsid w:val="00160CBD"/>
    <w:rsid w:val="001621E9"/>
    <w:rsid w:val="0016233A"/>
    <w:rsid w:val="001638DD"/>
    <w:rsid w:val="001679EA"/>
    <w:rsid w:val="001721B0"/>
    <w:rsid w:val="00173CFA"/>
    <w:rsid w:val="00174113"/>
    <w:rsid w:val="00174ACB"/>
    <w:rsid w:val="001752F8"/>
    <w:rsid w:val="00175C06"/>
    <w:rsid w:val="00177008"/>
    <w:rsid w:val="0017752F"/>
    <w:rsid w:val="00177B26"/>
    <w:rsid w:val="00182BC4"/>
    <w:rsid w:val="00183B0B"/>
    <w:rsid w:val="00187A54"/>
    <w:rsid w:val="001901EA"/>
    <w:rsid w:val="0019111D"/>
    <w:rsid w:val="0019220B"/>
    <w:rsid w:val="00192733"/>
    <w:rsid w:val="00192E3C"/>
    <w:rsid w:val="00193BF1"/>
    <w:rsid w:val="00196048"/>
    <w:rsid w:val="001971C4"/>
    <w:rsid w:val="001A07E3"/>
    <w:rsid w:val="001A2723"/>
    <w:rsid w:val="001A38D0"/>
    <w:rsid w:val="001A4424"/>
    <w:rsid w:val="001A4796"/>
    <w:rsid w:val="001A5B4E"/>
    <w:rsid w:val="001A64ED"/>
    <w:rsid w:val="001A7368"/>
    <w:rsid w:val="001A7471"/>
    <w:rsid w:val="001A76B2"/>
    <w:rsid w:val="001B1903"/>
    <w:rsid w:val="001B63B7"/>
    <w:rsid w:val="001B7108"/>
    <w:rsid w:val="001B76BA"/>
    <w:rsid w:val="001C165B"/>
    <w:rsid w:val="001C5C2E"/>
    <w:rsid w:val="001C6416"/>
    <w:rsid w:val="001D0394"/>
    <w:rsid w:val="001D24D2"/>
    <w:rsid w:val="001D4035"/>
    <w:rsid w:val="001D5B72"/>
    <w:rsid w:val="001D68C2"/>
    <w:rsid w:val="001E1EA4"/>
    <w:rsid w:val="001E30A9"/>
    <w:rsid w:val="001E35B6"/>
    <w:rsid w:val="001E445C"/>
    <w:rsid w:val="001E5752"/>
    <w:rsid w:val="001E6754"/>
    <w:rsid w:val="001F4BBF"/>
    <w:rsid w:val="001F5B3A"/>
    <w:rsid w:val="001F68DC"/>
    <w:rsid w:val="0020443E"/>
    <w:rsid w:val="0020614C"/>
    <w:rsid w:val="00206971"/>
    <w:rsid w:val="002079EC"/>
    <w:rsid w:val="002114F8"/>
    <w:rsid w:val="00213E7C"/>
    <w:rsid w:val="0021713F"/>
    <w:rsid w:val="00222323"/>
    <w:rsid w:val="00223BEA"/>
    <w:rsid w:val="00227A1C"/>
    <w:rsid w:val="00230946"/>
    <w:rsid w:val="00234497"/>
    <w:rsid w:val="0024466D"/>
    <w:rsid w:val="0024695B"/>
    <w:rsid w:val="00247C49"/>
    <w:rsid w:val="002511F2"/>
    <w:rsid w:val="0025457E"/>
    <w:rsid w:val="002562D4"/>
    <w:rsid w:val="00256E69"/>
    <w:rsid w:val="00257BAC"/>
    <w:rsid w:val="0026072D"/>
    <w:rsid w:val="00261499"/>
    <w:rsid w:val="00267CDD"/>
    <w:rsid w:val="002739D3"/>
    <w:rsid w:val="00273F40"/>
    <w:rsid w:val="00276D57"/>
    <w:rsid w:val="002825A5"/>
    <w:rsid w:val="00284CB8"/>
    <w:rsid w:val="0029057C"/>
    <w:rsid w:val="00290647"/>
    <w:rsid w:val="00290FEA"/>
    <w:rsid w:val="00291176"/>
    <w:rsid w:val="0029280A"/>
    <w:rsid w:val="002932C0"/>
    <w:rsid w:val="00294420"/>
    <w:rsid w:val="002945AF"/>
    <w:rsid w:val="002950EC"/>
    <w:rsid w:val="00297873"/>
    <w:rsid w:val="002A2338"/>
    <w:rsid w:val="002A2CCE"/>
    <w:rsid w:val="002A4222"/>
    <w:rsid w:val="002A4B29"/>
    <w:rsid w:val="002B3AA9"/>
    <w:rsid w:val="002B41AC"/>
    <w:rsid w:val="002B4500"/>
    <w:rsid w:val="002B4BA6"/>
    <w:rsid w:val="002B4F38"/>
    <w:rsid w:val="002B52BF"/>
    <w:rsid w:val="002B6D16"/>
    <w:rsid w:val="002B6D51"/>
    <w:rsid w:val="002C0AAD"/>
    <w:rsid w:val="002C361A"/>
    <w:rsid w:val="002C6CCE"/>
    <w:rsid w:val="002C6DB0"/>
    <w:rsid w:val="002D0B0C"/>
    <w:rsid w:val="002D0C64"/>
    <w:rsid w:val="002D2835"/>
    <w:rsid w:val="002D2C70"/>
    <w:rsid w:val="002D3080"/>
    <w:rsid w:val="002D4D03"/>
    <w:rsid w:val="002D5705"/>
    <w:rsid w:val="002D701F"/>
    <w:rsid w:val="002D72F3"/>
    <w:rsid w:val="002D7321"/>
    <w:rsid w:val="002E1B95"/>
    <w:rsid w:val="002E4CAB"/>
    <w:rsid w:val="002E57EB"/>
    <w:rsid w:val="002E5EAE"/>
    <w:rsid w:val="002E708B"/>
    <w:rsid w:val="002F0A46"/>
    <w:rsid w:val="002F0F8A"/>
    <w:rsid w:val="002F6DF9"/>
    <w:rsid w:val="002F75A0"/>
    <w:rsid w:val="00300FFD"/>
    <w:rsid w:val="00305734"/>
    <w:rsid w:val="00307AC1"/>
    <w:rsid w:val="00310422"/>
    <w:rsid w:val="00315417"/>
    <w:rsid w:val="00317564"/>
    <w:rsid w:val="003220CA"/>
    <w:rsid w:val="00323889"/>
    <w:rsid w:val="00323986"/>
    <w:rsid w:val="00324BE1"/>
    <w:rsid w:val="0033574B"/>
    <w:rsid w:val="00335EC2"/>
    <w:rsid w:val="00336E37"/>
    <w:rsid w:val="00336E82"/>
    <w:rsid w:val="00337341"/>
    <w:rsid w:val="00341D76"/>
    <w:rsid w:val="00343B6D"/>
    <w:rsid w:val="00344F57"/>
    <w:rsid w:val="0035038A"/>
    <w:rsid w:val="0035146B"/>
    <w:rsid w:val="00351751"/>
    <w:rsid w:val="00353A4D"/>
    <w:rsid w:val="003544B2"/>
    <w:rsid w:val="00354ABE"/>
    <w:rsid w:val="0035669A"/>
    <w:rsid w:val="00360E0D"/>
    <w:rsid w:val="00366970"/>
    <w:rsid w:val="00367E56"/>
    <w:rsid w:val="00370081"/>
    <w:rsid w:val="003708EB"/>
    <w:rsid w:val="00372B12"/>
    <w:rsid w:val="00372D53"/>
    <w:rsid w:val="00383088"/>
    <w:rsid w:val="00384804"/>
    <w:rsid w:val="003852B8"/>
    <w:rsid w:val="00386CAF"/>
    <w:rsid w:val="0038735D"/>
    <w:rsid w:val="00390D98"/>
    <w:rsid w:val="00392C7C"/>
    <w:rsid w:val="0039390F"/>
    <w:rsid w:val="00394C4B"/>
    <w:rsid w:val="00396839"/>
    <w:rsid w:val="003A0F74"/>
    <w:rsid w:val="003A1B5A"/>
    <w:rsid w:val="003A44D8"/>
    <w:rsid w:val="003A64DD"/>
    <w:rsid w:val="003A6965"/>
    <w:rsid w:val="003B124A"/>
    <w:rsid w:val="003B35C4"/>
    <w:rsid w:val="003B4333"/>
    <w:rsid w:val="003B605E"/>
    <w:rsid w:val="003C066A"/>
    <w:rsid w:val="003C631A"/>
    <w:rsid w:val="003D0DD4"/>
    <w:rsid w:val="003D12B7"/>
    <w:rsid w:val="003D36B4"/>
    <w:rsid w:val="003D4BD6"/>
    <w:rsid w:val="003E144F"/>
    <w:rsid w:val="003E35C4"/>
    <w:rsid w:val="003E5263"/>
    <w:rsid w:val="003E52CA"/>
    <w:rsid w:val="003E62B3"/>
    <w:rsid w:val="003E6FA0"/>
    <w:rsid w:val="003F2DB7"/>
    <w:rsid w:val="003F3B35"/>
    <w:rsid w:val="003F3F80"/>
    <w:rsid w:val="003F4DB8"/>
    <w:rsid w:val="003F7614"/>
    <w:rsid w:val="00400FC1"/>
    <w:rsid w:val="00401A38"/>
    <w:rsid w:val="00402DB9"/>
    <w:rsid w:val="0040406B"/>
    <w:rsid w:val="00404802"/>
    <w:rsid w:val="00405ED5"/>
    <w:rsid w:val="00407502"/>
    <w:rsid w:val="00411622"/>
    <w:rsid w:val="00415935"/>
    <w:rsid w:val="00416C56"/>
    <w:rsid w:val="0041732C"/>
    <w:rsid w:val="00417573"/>
    <w:rsid w:val="004203C4"/>
    <w:rsid w:val="004212D4"/>
    <w:rsid w:val="00421E97"/>
    <w:rsid w:val="00425C20"/>
    <w:rsid w:val="00426287"/>
    <w:rsid w:val="004265D5"/>
    <w:rsid w:val="00426B78"/>
    <w:rsid w:val="0042792E"/>
    <w:rsid w:val="00432534"/>
    <w:rsid w:val="00434EE4"/>
    <w:rsid w:val="00435FAB"/>
    <w:rsid w:val="004431A4"/>
    <w:rsid w:val="004449D6"/>
    <w:rsid w:val="004467FD"/>
    <w:rsid w:val="00447FFD"/>
    <w:rsid w:val="00451371"/>
    <w:rsid w:val="00453F01"/>
    <w:rsid w:val="00454BFC"/>
    <w:rsid w:val="00456031"/>
    <w:rsid w:val="00461296"/>
    <w:rsid w:val="00462A99"/>
    <w:rsid w:val="004652DF"/>
    <w:rsid w:val="00466636"/>
    <w:rsid w:val="00466BB4"/>
    <w:rsid w:val="00467332"/>
    <w:rsid w:val="00471F23"/>
    <w:rsid w:val="00484A01"/>
    <w:rsid w:val="0048632F"/>
    <w:rsid w:val="00487B5C"/>
    <w:rsid w:val="004907A5"/>
    <w:rsid w:val="00490967"/>
    <w:rsid w:val="00494E10"/>
    <w:rsid w:val="00496E5B"/>
    <w:rsid w:val="00497AE6"/>
    <w:rsid w:val="004A1110"/>
    <w:rsid w:val="004A3D45"/>
    <w:rsid w:val="004A5826"/>
    <w:rsid w:val="004A5887"/>
    <w:rsid w:val="004A6430"/>
    <w:rsid w:val="004A6B43"/>
    <w:rsid w:val="004A7254"/>
    <w:rsid w:val="004A7FD4"/>
    <w:rsid w:val="004B02C0"/>
    <w:rsid w:val="004B1688"/>
    <w:rsid w:val="004B4D3C"/>
    <w:rsid w:val="004B53CE"/>
    <w:rsid w:val="004B6201"/>
    <w:rsid w:val="004B7FF9"/>
    <w:rsid w:val="004C65EB"/>
    <w:rsid w:val="004D1ACF"/>
    <w:rsid w:val="004D2246"/>
    <w:rsid w:val="004D2878"/>
    <w:rsid w:val="004D7D20"/>
    <w:rsid w:val="004E42E7"/>
    <w:rsid w:val="004E5167"/>
    <w:rsid w:val="004E7D30"/>
    <w:rsid w:val="004F0090"/>
    <w:rsid w:val="004F2269"/>
    <w:rsid w:val="004F2CCF"/>
    <w:rsid w:val="004F6839"/>
    <w:rsid w:val="004F7133"/>
    <w:rsid w:val="004F7624"/>
    <w:rsid w:val="004F7E2E"/>
    <w:rsid w:val="00501F41"/>
    <w:rsid w:val="00502F5F"/>
    <w:rsid w:val="005057CB"/>
    <w:rsid w:val="005061E6"/>
    <w:rsid w:val="00507B56"/>
    <w:rsid w:val="00507DEE"/>
    <w:rsid w:val="005155AA"/>
    <w:rsid w:val="00517FFE"/>
    <w:rsid w:val="0052196C"/>
    <w:rsid w:val="005219E0"/>
    <w:rsid w:val="00525AD8"/>
    <w:rsid w:val="00530DBE"/>
    <w:rsid w:val="00531B93"/>
    <w:rsid w:val="00537E1B"/>
    <w:rsid w:val="00541B16"/>
    <w:rsid w:val="00541EC1"/>
    <w:rsid w:val="00541FC4"/>
    <w:rsid w:val="00544B7C"/>
    <w:rsid w:val="005461FE"/>
    <w:rsid w:val="0054638F"/>
    <w:rsid w:val="00546EA9"/>
    <w:rsid w:val="00550601"/>
    <w:rsid w:val="00553C8F"/>
    <w:rsid w:val="0055596F"/>
    <w:rsid w:val="00556132"/>
    <w:rsid w:val="0055652D"/>
    <w:rsid w:val="005566D6"/>
    <w:rsid w:val="00557323"/>
    <w:rsid w:val="005576E5"/>
    <w:rsid w:val="0056159A"/>
    <w:rsid w:val="00563CA6"/>
    <w:rsid w:val="005669FB"/>
    <w:rsid w:val="00567082"/>
    <w:rsid w:val="005702F6"/>
    <w:rsid w:val="005716BF"/>
    <w:rsid w:val="00580BFD"/>
    <w:rsid w:val="00580C8A"/>
    <w:rsid w:val="00583157"/>
    <w:rsid w:val="00583BB3"/>
    <w:rsid w:val="0058468E"/>
    <w:rsid w:val="00593D2E"/>
    <w:rsid w:val="00594693"/>
    <w:rsid w:val="0059623E"/>
    <w:rsid w:val="005A10B8"/>
    <w:rsid w:val="005A26F6"/>
    <w:rsid w:val="005A3020"/>
    <w:rsid w:val="005A30E9"/>
    <w:rsid w:val="005A566B"/>
    <w:rsid w:val="005A5FAF"/>
    <w:rsid w:val="005A75C6"/>
    <w:rsid w:val="005B01D1"/>
    <w:rsid w:val="005B049F"/>
    <w:rsid w:val="005B34A9"/>
    <w:rsid w:val="005C1B2D"/>
    <w:rsid w:val="005C20A6"/>
    <w:rsid w:val="005C3893"/>
    <w:rsid w:val="005C5FF2"/>
    <w:rsid w:val="005D33E1"/>
    <w:rsid w:val="005D381E"/>
    <w:rsid w:val="005D404F"/>
    <w:rsid w:val="005D55B5"/>
    <w:rsid w:val="005D5C6F"/>
    <w:rsid w:val="005D5CFB"/>
    <w:rsid w:val="005E0B78"/>
    <w:rsid w:val="005E572F"/>
    <w:rsid w:val="005E79EC"/>
    <w:rsid w:val="005F06BD"/>
    <w:rsid w:val="005F1DCD"/>
    <w:rsid w:val="005F49F1"/>
    <w:rsid w:val="005F5C12"/>
    <w:rsid w:val="005F5F2F"/>
    <w:rsid w:val="005F6F62"/>
    <w:rsid w:val="00600776"/>
    <w:rsid w:val="00601AEE"/>
    <w:rsid w:val="00602C45"/>
    <w:rsid w:val="00604288"/>
    <w:rsid w:val="00610F2B"/>
    <w:rsid w:val="00613FF5"/>
    <w:rsid w:val="006172E3"/>
    <w:rsid w:val="00617EC4"/>
    <w:rsid w:val="006206AC"/>
    <w:rsid w:val="006218D7"/>
    <w:rsid w:val="00625324"/>
    <w:rsid w:val="00630643"/>
    <w:rsid w:val="00631EDD"/>
    <w:rsid w:val="00632EC7"/>
    <w:rsid w:val="00635CEA"/>
    <w:rsid w:val="00637047"/>
    <w:rsid w:val="00637642"/>
    <w:rsid w:val="00642A56"/>
    <w:rsid w:val="00647544"/>
    <w:rsid w:val="00650B19"/>
    <w:rsid w:val="006575E5"/>
    <w:rsid w:val="006623C2"/>
    <w:rsid w:val="00662E3B"/>
    <w:rsid w:val="00664F3E"/>
    <w:rsid w:val="0066733F"/>
    <w:rsid w:val="006717FC"/>
    <w:rsid w:val="0067341C"/>
    <w:rsid w:val="006755AE"/>
    <w:rsid w:val="00676038"/>
    <w:rsid w:val="006772AF"/>
    <w:rsid w:val="00680911"/>
    <w:rsid w:val="00681402"/>
    <w:rsid w:val="006821F7"/>
    <w:rsid w:val="0068234C"/>
    <w:rsid w:val="00682F6F"/>
    <w:rsid w:val="006836D6"/>
    <w:rsid w:val="00683990"/>
    <w:rsid w:val="00683A6C"/>
    <w:rsid w:val="00684281"/>
    <w:rsid w:val="0068695B"/>
    <w:rsid w:val="00687CA5"/>
    <w:rsid w:val="006909CB"/>
    <w:rsid w:val="00690C67"/>
    <w:rsid w:val="00693878"/>
    <w:rsid w:val="00693A6A"/>
    <w:rsid w:val="00693A99"/>
    <w:rsid w:val="0069412E"/>
    <w:rsid w:val="0069433E"/>
    <w:rsid w:val="0069459D"/>
    <w:rsid w:val="00696027"/>
    <w:rsid w:val="00696804"/>
    <w:rsid w:val="006978D5"/>
    <w:rsid w:val="006A0DA5"/>
    <w:rsid w:val="006A1233"/>
    <w:rsid w:val="006A1D6E"/>
    <w:rsid w:val="006B103C"/>
    <w:rsid w:val="006B2AB2"/>
    <w:rsid w:val="006B4692"/>
    <w:rsid w:val="006B59D2"/>
    <w:rsid w:val="006B5F04"/>
    <w:rsid w:val="006B70E6"/>
    <w:rsid w:val="006C0AD5"/>
    <w:rsid w:val="006C15FA"/>
    <w:rsid w:val="006C2055"/>
    <w:rsid w:val="006C73C8"/>
    <w:rsid w:val="006D0351"/>
    <w:rsid w:val="006D0402"/>
    <w:rsid w:val="006D1660"/>
    <w:rsid w:val="006D21AA"/>
    <w:rsid w:val="006D34A9"/>
    <w:rsid w:val="006D4EB5"/>
    <w:rsid w:val="006E33EE"/>
    <w:rsid w:val="006F1532"/>
    <w:rsid w:val="006F20A0"/>
    <w:rsid w:val="006F33E0"/>
    <w:rsid w:val="006F6361"/>
    <w:rsid w:val="00702183"/>
    <w:rsid w:val="0070327B"/>
    <w:rsid w:val="007035C6"/>
    <w:rsid w:val="007045D9"/>
    <w:rsid w:val="00704A09"/>
    <w:rsid w:val="007069D4"/>
    <w:rsid w:val="00707115"/>
    <w:rsid w:val="007073C9"/>
    <w:rsid w:val="00707469"/>
    <w:rsid w:val="00707D74"/>
    <w:rsid w:val="00710302"/>
    <w:rsid w:val="00716C2D"/>
    <w:rsid w:val="0071711E"/>
    <w:rsid w:val="00720CD2"/>
    <w:rsid w:val="007223F2"/>
    <w:rsid w:val="00723DED"/>
    <w:rsid w:val="00727C3C"/>
    <w:rsid w:val="00732A46"/>
    <w:rsid w:val="007332C3"/>
    <w:rsid w:val="007346C5"/>
    <w:rsid w:val="00741981"/>
    <w:rsid w:val="007424F5"/>
    <w:rsid w:val="0074553A"/>
    <w:rsid w:val="00745792"/>
    <w:rsid w:val="00745B95"/>
    <w:rsid w:val="00750E47"/>
    <w:rsid w:val="007520CB"/>
    <w:rsid w:val="00752D93"/>
    <w:rsid w:val="00752E24"/>
    <w:rsid w:val="00752FFA"/>
    <w:rsid w:val="0075469A"/>
    <w:rsid w:val="007551D7"/>
    <w:rsid w:val="00755A63"/>
    <w:rsid w:val="00757440"/>
    <w:rsid w:val="00761787"/>
    <w:rsid w:val="00763498"/>
    <w:rsid w:val="00765344"/>
    <w:rsid w:val="00767C20"/>
    <w:rsid w:val="00771BE5"/>
    <w:rsid w:val="00773C29"/>
    <w:rsid w:val="00776973"/>
    <w:rsid w:val="00782107"/>
    <w:rsid w:val="007826E0"/>
    <w:rsid w:val="00784236"/>
    <w:rsid w:val="007854BB"/>
    <w:rsid w:val="007870ED"/>
    <w:rsid w:val="0079413B"/>
    <w:rsid w:val="00794A71"/>
    <w:rsid w:val="00794D2C"/>
    <w:rsid w:val="007A160C"/>
    <w:rsid w:val="007A1BC1"/>
    <w:rsid w:val="007A33F3"/>
    <w:rsid w:val="007A4DC8"/>
    <w:rsid w:val="007A6FAD"/>
    <w:rsid w:val="007A6FB3"/>
    <w:rsid w:val="007A79C1"/>
    <w:rsid w:val="007B32A0"/>
    <w:rsid w:val="007B36C2"/>
    <w:rsid w:val="007B3B37"/>
    <w:rsid w:val="007B3FDC"/>
    <w:rsid w:val="007B4E67"/>
    <w:rsid w:val="007B61C7"/>
    <w:rsid w:val="007B76F8"/>
    <w:rsid w:val="007B7914"/>
    <w:rsid w:val="007C1DCA"/>
    <w:rsid w:val="007C3E26"/>
    <w:rsid w:val="007C55BD"/>
    <w:rsid w:val="007C7DE3"/>
    <w:rsid w:val="007D1B2C"/>
    <w:rsid w:val="007D2F12"/>
    <w:rsid w:val="007D3CBE"/>
    <w:rsid w:val="007D48A9"/>
    <w:rsid w:val="007E0840"/>
    <w:rsid w:val="007E0868"/>
    <w:rsid w:val="007E4305"/>
    <w:rsid w:val="007E6275"/>
    <w:rsid w:val="007E7DED"/>
    <w:rsid w:val="007F08D6"/>
    <w:rsid w:val="007F1BA5"/>
    <w:rsid w:val="007F3CFA"/>
    <w:rsid w:val="007F3D11"/>
    <w:rsid w:val="007F423A"/>
    <w:rsid w:val="007F567E"/>
    <w:rsid w:val="007F6924"/>
    <w:rsid w:val="007F7633"/>
    <w:rsid w:val="007F76AA"/>
    <w:rsid w:val="007F7F38"/>
    <w:rsid w:val="008028FA"/>
    <w:rsid w:val="00802F65"/>
    <w:rsid w:val="00803221"/>
    <w:rsid w:val="0080430C"/>
    <w:rsid w:val="00804D31"/>
    <w:rsid w:val="008058C0"/>
    <w:rsid w:val="00810886"/>
    <w:rsid w:val="008137BF"/>
    <w:rsid w:val="00816138"/>
    <w:rsid w:val="00827166"/>
    <w:rsid w:val="008305C9"/>
    <w:rsid w:val="00831135"/>
    <w:rsid w:val="0083323B"/>
    <w:rsid w:val="00836E67"/>
    <w:rsid w:val="008405AA"/>
    <w:rsid w:val="00843CFD"/>
    <w:rsid w:val="008454EF"/>
    <w:rsid w:val="00846C3F"/>
    <w:rsid w:val="00847554"/>
    <w:rsid w:val="00852CF6"/>
    <w:rsid w:val="0085519D"/>
    <w:rsid w:val="00857B8F"/>
    <w:rsid w:val="008611C0"/>
    <w:rsid w:val="008629AF"/>
    <w:rsid w:val="008632EB"/>
    <w:rsid w:val="00864869"/>
    <w:rsid w:val="00867528"/>
    <w:rsid w:val="00871F87"/>
    <w:rsid w:val="00872A7B"/>
    <w:rsid w:val="008739D5"/>
    <w:rsid w:val="008745A9"/>
    <w:rsid w:val="00874798"/>
    <w:rsid w:val="00875C73"/>
    <w:rsid w:val="00875F50"/>
    <w:rsid w:val="0088066E"/>
    <w:rsid w:val="00880EBD"/>
    <w:rsid w:val="008814F5"/>
    <w:rsid w:val="00890001"/>
    <w:rsid w:val="00891A98"/>
    <w:rsid w:val="0089395F"/>
    <w:rsid w:val="00895F20"/>
    <w:rsid w:val="00896590"/>
    <w:rsid w:val="008A4B07"/>
    <w:rsid w:val="008A5B36"/>
    <w:rsid w:val="008A6970"/>
    <w:rsid w:val="008A7E40"/>
    <w:rsid w:val="008B2148"/>
    <w:rsid w:val="008B35A2"/>
    <w:rsid w:val="008B53D0"/>
    <w:rsid w:val="008C1D7C"/>
    <w:rsid w:val="008C38E5"/>
    <w:rsid w:val="008C57EB"/>
    <w:rsid w:val="008C777C"/>
    <w:rsid w:val="008C7F4E"/>
    <w:rsid w:val="008D1623"/>
    <w:rsid w:val="008D383D"/>
    <w:rsid w:val="008D77A4"/>
    <w:rsid w:val="008D7DCF"/>
    <w:rsid w:val="008E00AD"/>
    <w:rsid w:val="008E2643"/>
    <w:rsid w:val="008E3997"/>
    <w:rsid w:val="008E576C"/>
    <w:rsid w:val="008E60BE"/>
    <w:rsid w:val="008E6C29"/>
    <w:rsid w:val="008F0E86"/>
    <w:rsid w:val="008F17AC"/>
    <w:rsid w:val="008F2397"/>
    <w:rsid w:val="008F4158"/>
    <w:rsid w:val="009003D2"/>
    <w:rsid w:val="0090329B"/>
    <w:rsid w:val="00904E84"/>
    <w:rsid w:val="00905156"/>
    <w:rsid w:val="00907A23"/>
    <w:rsid w:val="009104F0"/>
    <w:rsid w:val="0091119F"/>
    <w:rsid w:val="009111AB"/>
    <w:rsid w:val="009111F6"/>
    <w:rsid w:val="009145E3"/>
    <w:rsid w:val="00915B98"/>
    <w:rsid w:val="009167BD"/>
    <w:rsid w:val="0091717A"/>
    <w:rsid w:val="0091740D"/>
    <w:rsid w:val="00921E48"/>
    <w:rsid w:val="00923526"/>
    <w:rsid w:val="00927D90"/>
    <w:rsid w:val="00934D44"/>
    <w:rsid w:val="00935C46"/>
    <w:rsid w:val="009376C6"/>
    <w:rsid w:val="009421A1"/>
    <w:rsid w:val="00943B07"/>
    <w:rsid w:val="00947FAF"/>
    <w:rsid w:val="00957771"/>
    <w:rsid w:val="00962609"/>
    <w:rsid w:val="00963ABC"/>
    <w:rsid w:val="009650A6"/>
    <w:rsid w:val="00966EAB"/>
    <w:rsid w:val="00967178"/>
    <w:rsid w:val="009673AC"/>
    <w:rsid w:val="0097012B"/>
    <w:rsid w:val="009750E2"/>
    <w:rsid w:val="00977D86"/>
    <w:rsid w:val="00977F32"/>
    <w:rsid w:val="00982913"/>
    <w:rsid w:val="00983316"/>
    <w:rsid w:val="00986905"/>
    <w:rsid w:val="00986DAD"/>
    <w:rsid w:val="00987A78"/>
    <w:rsid w:val="00991EA3"/>
    <w:rsid w:val="00992759"/>
    <w:rsid w:val="00997E72"/>
    <w:rsid w:val="009A2E93"/>
    <w:rsid w:val="009A4C5F"/>
    <w:rsid w:val="009A4CA4"/>
    <w:rsid w:val="009A51EE"/>
    <w:rsid w:val="009A676A"/>
    <w:rsid w:val="009B0E9C"/>
    <w:rsid w:val="009B152B"/>
    <w:rsid w:val="009B29AA"/>
    <w:rsid w:val="009C0ACF"/>
    <w:rsid w:val="009C6F27"/>
    <w:rsid w:val="009C7EEF"/>
    <w:rsid w:val="009C7FDC"/>
    <w:rsid w:val="009D0DE3"/>
    <w:rsid w:val="009D1569"/>
    <w:rsid w:val="009D20E1"/>
    <w:rsid w:val="009D417D"/>
    <w:rsid w:val="009D5BD7"/>
    <w:rsid w:val="009E029B"/>
    <w:rsid w:val="009F0E74"/>
    <w:rsid w:val="009F5026"/>
    <w:rsid w:val="009F6351"/>
    <w:rsid w:val="009F702F"/>
    <w:rsid w:val="009F76F9"/>
    <w:rsid w:val="009F7C28"/>
    <w:rsid w:val="00A021B9"/>
    <w:rsid w:val="00A029A8"/>
    <w:rsid w:val="00A030B0"/>
    <w:rsid w:val="00A04FD4"/>
    <w:rsid w:val="00A05113"/>
    <w:rsid w:val="00A06606"/>
    <w:rsid w:val="00A077CC"/>
    <w:rsid w:val="00A12BCE"/>
    <w:rsid w:val="00A15043"/>
    <w:rsid w:val="00A15570"/>
    <w:rsid w:val="00A15588"/>
    <w:rsid w:val="00A15A7D"/>
    <w:rsid w:val="00A2040C"/>
    <w:rsid w:val="00A22CB1"/>
    <w:rsid w:val="00A270D4"/>
    <w:rsid w:val="00A345F9"/>
    <w:rsid w:val="00A35FBF"/>
    <w:rsid w:val="00A412A6"/>
    <w:rsid w:val="00A4257B"/>
    <w:rsid w:val="00A439F0"/>
    <w:rsid w:val="00A4779A"/>
    <w:rsid w:val="00A47811"/>
    <w:rsid w:val="00A478F3"/>
    <w:rsid w:val="00A47FAB"/>
    <w:rsid w:val="00A5059B"/>
    <w:rsid w:val="00A51D5C"/>
    <w:rsid w:val="00A54531"/>
    <w:rsid w:val="00A6011B"/>
    <w:rsid w:val="00A63F21"/>
    <w:rsid w:val="00A65EF1"/>
    <w:rsid w:val="00A6705A"/>
    <w:rsid w:val="00A675FD"/>
    <w:rsid w:val="00A67D83"/>
    <w:rsid w:val="00A713FF"/>
    <w:rsid w:val="00A71848"/>
    <w:rsid w:val="00A75A88"/>
    <w:rsid w:val="00A770D8"/>
    <w:rsid w:val="00A8205C"/>
    <w:rsid w:val="00A83B28"/>
    <w:rsid w:val="00A869DE"/>
    <w:rsid w:val="00A90477"/>
    <w:rsid w:val="00A91AC9"/>
    <w:rsid w:val="00A936B1"/>
    <w:rsid w:val="00A9465E"/>
    <w:rsid w:val="00A94F67"/>
    <w:rsid w:val="00A95989"/>
    <w:rsid w:val="00AA48FA"/>
    <w:rsid w:val="00AA6A1A"/>
    <w:rsid w:val="00AA6AA3"/>
    <w:rsid w:val="00AA7461"/>
    <w:rsid w:val="00AB076E"/>
    <w:rsid w:val="00AC01BB"/>
    <w:rsid w:val="00AC0F2B"/>
    <w:rsid w:val="00AC24B9"/>
    <w:rsid w:val="00AC259A"/>
    <w:rsid w:val="00AC3807"/>
    <w:rsid w:val="00AC4405"/>
    <w:rsid w:val="00AC49AD"/>
    <w:rsid w:val="00AC4DBB"/>
    <w:rsid w:val="00AC62C4"/>
    <w:rsid w:val="00AD1E60"/>
    <w:rsid w:val="00AD4FE8"/>
    <w:rsid w:val="00AD5C7A"/>
    <w:rsid w:val="00AD6058"/>
    <w:rsid w:val="00AD6B1E"/>
    <w:rsid w:val="00AD7285"/>
    <w:rsid w:val="00AE0114"/>
    <w:rsid w:val="00AE4017"/>
    <w:rsid w:val="00AE52DB"/>
    <w:rsid w:val="00AE5CCE"/>
    <w:rsid w:val="00AE7485"/>
    <w:rsid w:val="00AF32A3"/>
    <w:rsid w:val="00AF4021"/>
    <w:rsid w:val="00AF5424"/>
    <w:rsid w:val="00B001DF"/>
    <w:rsid w:val="00B04E78"/>
    <w:rsid w:val="00B0525E"/>
    <w:rsid w:val="00B05DA6"/>
    <w:rsid w:val="00B0635D"/>
    <w:rsid w:val="00B06B81"/>
    <w:rsid w:val="00B1146B"/>
    <w:rsid w:val="00B1350F"/>
    <w:rsid w:val="00B16C77"/>
    <w:rsid w:val="00B178FB"/>
    <w:rsid w:val="00B17DCE"/>
    <w:rsid w:val="00B2026E"/>
    <w:rsid w:val="00B20E26"/>
    <w:rsid w:val="00B21469"/>
    <w:rsid w:val="00B2227F"/>
    <w:rsid w:val="00B227E0"/>
    <w:rsid w:val="00B24734"/>
    <w:rsid w:val="00B24CFC"/>
    <w:rsid w:val="00B25B11"/>
    <w:rsid w:val="00B25CC0"/>
    <w:rsid w:val="00B26A13"/>
    <w:rsid w:val="00B3248E"/>
    <w:rsid w:val="00B33D1F"/>
    <w:rsid w:val="00B34F61"/>
    <w:rsid w:val="00B3580A"/>
    <w:rsid w:val="00B3589C"/>
    <w:rsid w:val="00B4566F"/>
    <w:rsid w:val="00B457E1"/>
    <w:rsid w:val="00B46461"/>
    <w:rsid w:val="00B46EB6"/>
    <w:rsid w:val="00B5024C"/>
    <w:rsid w:val="00B5036A"/>
    <w:rsid w:val="00B507A5"/>
    <w:rsid w:val="00B513BF"/>
    <w:rsid w:val="00B520BB"/>
    <w:rsid w:val="00B52F83"/>
    <w:rsid w:val="00B62445"/>
    <w:rsid w:val="00B624B7"/>
    <w:rsid w:val="00B62632"/>
    <w:rsid w:val="00B633BC"/>
    <w:rsid w:val="00B67E0A"/>
    <w:rsid w:val="00B703A9"/>
    <w:rsid w:val="00B71238"/>
    <w:rsid w:val="00B71DF4"/>
    <w:rsid w:val="00B760FC"/>
    <w:rsid w:val="00B77020"/>
    <w:rsid w:val="00B775BD"/>
    <w:rsid w:val="00B82BFD"/>
    <w:rsid w:val="00B83B05"/>
    <w:rsid w:val="00B852EF"/>
    <w:rsid w:val="00B91B0A"/>
    <w:rsid w:val="00B93F5E"/>
    <w:rsid w:val="00B9466F"/>
    <w:rsid w:val="00B9552B"/>
    <w:rsid w:val="00B955A5"/>
    <w:rsid w:val="00BA1216"/>
    <w:rsid w:val="00BA2630"/>
    <w:rsid w:val="00BA3615"/>
    <w:rsid w:val="00BA3C53"/>
    <w:rsid w:val="00BA4EAE"/>
    <w:rsid w:val="00BA56E3"/>
    <w:rsid w:val="00BA65A8"/>
    <w:rsid w:val="00BA7BD2"/>
    <w:rsid w:val="00BB0E37"/>
    <w:rsid w:val="00BB28DE"/>
    <w:rsid w:val="00BB33EA"/>
    <w:rsid w:val="00BB38B2"/>
    <w:rsid w:val="00BB3E17"/>
    <w:rsid w:val="00BB50FE"/>
    <w:rsid w:val="00BB56AB"/>
    <w:rsid w:val="00BB6AA1"/>
    <w:rsid w:val="00BC1DB2"/>
    <w:rsid w:val="00BC2B1B"/>
    <w:rsid w:val="00BC57E0"/>
    <w:rsid w:val="00BC6A18"/>
    <w:rsid w:val="00BD0566"/>
    <w:rsid w:val="00BD5973"/>
    <w:rsid w:val="00BD71E8"/>
    <w:rsid w:val="00BE545B"/>
    <w:rsid w:val="00BE7E3D"/>
    <w:rsid w:val="00BF124A"/>
    <w:rsid w:val="00BF1359"/>
    <w:rsid w:val="00BF326E"/>
    <w:rsid w:val="00BF5FD0"/>
    <w:rsid w:val="00BF7C0F"/>
    <w:rsid w:val="00C00B21"/>
    <w:rsid w:val="00C00C43"/>
    <w:rsid w:val="00C040AC"/>
    <w:rsid w:val="00C058AA"/>
    <w:rsid w:val="00C07637"/>
    <w:rsid w:val="00C113E6"/>
    <w:rsid w:val="00C11698"/>
    <w:rsid w:val="00C11DCD"/>
    <w:rsid w:val="00C12D79"/>
    <w:rsid w:val="00C14E49"/>
    <w:rsid w:val="00C20BE8"/>
    <w:rsid w:val="00C2290A"/>
    <w:rsid w:val="00C2290B"/>
    <w:rsid w:val="00C2719A"/>
    <w:rsid w:val="00C30821"/>
    <w:rsid w:val="00C325AF"/>
    <w:rsid w:val="00C36D76"/>
    <w:rsid w:val="00C3773F"/>
    <w:rsid w:val="00C379A8"/>
    <w:rsid w:val="00C425DE"/>
    <w:rsid w:val="00C441F6"/>
    <w:rsid w:val="00C44485"/>
    <w:rsid w:val="00C44A01"/>
    <w:rsid w:val="00C45A04"/>
    <w:rsid w:val="00C46E8F"/>
    <w:rsid w:val="00C52681"/>
    <w:rsid w:val="00C540D7"/>
    <w:rsid w:val="00C549C0"/>
    <w:rsid w:val="00C5570C"/>
    <w:rsid w:val="00C57FF1"/>
    <w:rsid w:val="00C6266D"/>
    <w:rsid w:val="00C62926"/>
    <w:rsid w:val="00C63614"/>
    <w:rsid w:val="00C66921"/>
    <w:rsid w:val="00C67564"/>
    <w:rsid w:val="00C67AC2"/>
    <w:rsid w:val="00C70CB0"/>
    <w:rsid w:val="00C70DCA"/>
    <w:rsid w:val="00C70EC7"/>
    <w:rsid w:val="00C726F5"/>
    <w:rsid w:val="00C74426"/>
    <w:rsid w:val="00C8091C"/>
    <w:rsid w:val="00C83191"/>
    <w:rsid w:val="00C8342A"/>
    <w:rsid w:val="00C83873"/>
    <w:rsid w:val="00C83EA7"/>
    <w:rsid w:val="00C84248"/>
    <w:rsid w:val="00C857AF"/>
    <w:rsid w:val="00C8589B"/>
    <w:rsid w:val="00C87195"/>
    <w:rsid w:val="00C91B00"/>
    <w:rsid w:val="00C96973"/>
    <w:rsid w:val="00CA1A13"/>
    <w:rsid w:val="00CA2FE0"/>
    <w:rsid w:val="00CA7F46"/>
    <w:rsid w:val="00CB0F87"/>
    <w:rsid w:val="00CB1923"/>
    <w:rsid w:val="00CB5B68"/>
    <w:rsid w:val="00CB6E6E"/>
    <w:rsid w:val="00CB7024"/>
    <w:rsid w:val="00CC0675"/>
    <w:rsid w:val="00CC0DB9"/>
    <w:rsid w:val="00CC1038"/>
    <w:rsid w:val="00CC131C"/>
    <w:rsid w:val="00CC20EB"/>
    <w:rsid w:val="00CC34E7"/>
    <w:rsid w:val="00CC4915"/>
    <w:rsid w:val="00CC7C3E"/>
    <w:rsid w:val="00CC7E27"/>
    <w:rsid w:val="00CD306B"/>
    <w:rsid w:val="00CD30F1"/>
    <w:rsid w:val="00CD331B"/>
    <w:rsid w:val="00CD3B1E"/>
    <w:rsid w:val="00CD5986"/>
    <w:rsid w:val="00CD7DAA"/>
    <w:rsid w:val="00CE0388"/>
    <w:rsid w:val="00CE45CF"/>
    <w:rsid w:val="00CE53F1"/>
    <w:rsid w:val="00CE784E"/>
    <w:rsid w:val="00CF1FD2"/>
    <w:rsid w:val="00CF6C9F"/>
    <w:rsid w:val="00D06CBC"/>
    <w:rsid w:val="00D06E94"/>
    <w:rsid w:val="00D11B35"/>
    <w:rsid w:val="00D22C80"/>
    <w:rsid w:val="00D24371"/>
    <w:rsid w:val="00D26776"/>
    <w:rsid w:val="00D3396D"/>
    <w:rsid w:val="00D33ED1"/>
    <w:rsid w:val="00D347F6"/>
    <w:rsid w:val="00D35C3B"/>
    <w:rsid w:val="00D36751"/>
    <w:rsid w:val="00D41ACE"/>
    <w:rsid w:val="00D43FA8"/>
    <w:rsid w:val="00D45374"/>
    <w:rsid w:val="00D45B1A"/>
    <w:rsid w:val="00D47D70"/>
    <w:rsid w:val="00D5427C"/>
    <w:rsid w:val="00D573F6"/>
    <w:rsid w:val="00D63EB3"/>
    <w:rsid w:val="00D64EF6"/>
    <w:rsid w:val="00D672DA"/>
    <w:rsid w:val="00D67735"/>
    <w:rsid w:val="00D7092A"/>
    <w:rsid w:val="00D7310C"/>
    <w:rsid w:val="00D735B8"/>
    <w:rsid w:val="00D746CA"/>
    <w:rsid w:val="00D74D2F"/>
    <w:rsid w:val="00D829A4"/>
    <w:rsid w:val="00D83E59"/>
    <w:rsid w:val="00D86273"/>
    <w:rsid w:val="00D873EF"/>
    <w:rsid w:val="00D877DF"/>
    <w:rsid w:val="00D87B38"/>
    <w:rsid w:val="00D920C5"/>
    <w:rsid w:val="00D940C7"/>
    <w:rsid w:val="00D94A67"/>
    <w:rsid w:val="00D96B07"/>
    <w:rsid w:val="00DA0FE7"/>
    <w:rsid w:val="00DA49ED"/>
    <w:rsid w:val="00DA5085"/>
    <w:rsid w:val="00DA58CF"/>
    <w:rsid w:val="00DA5C88"/>
    <w:rsid w:val="00DB0D9E"/>
    <w:rsid w:val="00DC0CCE"/>
    <w:rsid w:val="00DC5191"/>
    <w:rsid w:val="00DC69B7"/>
    <w:rsid w:val="00DC709E"/>
    <w:rsid w:val="00DD024F"/>
    <w:rsid w:val="00DD087E"/>
    <w:rsid w:val="00DD189C"/>
    <w:rsid w:val="00DD40B6"/>
    <w:rsid w:val="00DD5F2D"/>
    <w:rsid w:val="00DD6DFF"/>
    <w:rsid w:val="00DE1558"/>
    <w:rsid w:val="00DE18D8"/>
    <w:rsid w:val="00DE3659"/>
    <w:rsid w:val="00DE4846"/>
    <w:rsid w:val="00DE4995"/>
    <w:rsid w:val="00DE4A95"/>
    <w:rsid w:val="00DE5833"/>
    <w:rsid w:val="00DE5E85"/>
    <w:rsid w:val="00DE6072"/>
    <w:rsid w:val="00DE6F06"/>
    <w:rsid w:val="00DF185B"/>
    <w:rsid w:val="00DF1D5F"/>
    <w:rsid w:val="00DF1FEB"/>
    <w:rsid w:val="00DF37FB"/>
    <w:rsid w:val="00DF5AAA"/>
    <w:rsid w:val="00DF67A3"/>
    <w:rsid w:val="00DF688E"/>
    <w:rsid w:val="00DF758F"/>
    <w:rsid w:val="00E05B42"/>
    <w:rsid w:val="00E060AF"/>
    <w:rsid w:val="00E067AC"/>
    <w:rsid w:val="00E1071B"/>
    <w:rsid w:val="00E12099"/>
    <w:rsid w:val="00E14D81"/>
    <w:rsid w:val="00E209C0"/>
    <w:rsid w:val="00E22530"/>
    <w:rsid w:val="00E230FC"/>
    <w:rsid w:val="00E23AB9"/>
    <w:rsid w:val="00E24C69"/>
    <w:rsid w:val="00E25AA1"/>
    <w:rsid w:val="00E25DBC"/>
    <w:rsid w:val="00E30055"/>
    <w:rsid w:val="00E320E7"/>
    <w:rsid w:val="00E33BB6"/>
    <w:rsid w:val="00E369BC"/>
    <w:rsid w:val="00E406C6"/>
    <w:rsid w:val="00E4492C"/>
    <w:rsid w:val="00E4602D"/>
    <w:rsid w:val="00E511D5"/>
    <w:rsid w:val="00E523AD"/>
    <w:rsid w:val="00E53CB8"/>
    <w:rsid w:val="00E54CB8"/>
    <w:rsid w:val="00E56C52"/>
    <w:rsid w:val="00E61E09"/>
    <w:rsid w:val="00E61EFC"/>
    <w:rsid w:val="00E62500"/>
    <w:rsid w:val="00E62BEB"/>
    <w:rsid w:val="00E634BA"/>
    <w:rsid w:val="00E63F08"/>
    <w:rsid w:val="00E6624A"/>
    <w:rsid w:val="00E72A7F"/>
    <w:rsid w:val="00E75D0D"/>
    <w:rsid w:val="00E76AE5"/>
    <w:rsid w:val="00E76E3E"/>
    <w:rsid w:val="00E7766B"/>
    <w:rsid w:val="00E827E1"/>
    <w:rsid w:val="00E90CA9"/>
    <w:rsid w:val="00E91A57"/>
    <w:rsid w:val="00E93278"/>
    <w:rsid w:val="00E957EE"/>
    <w:rsid w:val="00E9688A"/>
    <w:rsid w:val="00EA08A6"/>
    <w:rsid w:val="00EA1CEF"/>
    <w:rsid w:val="00EA28A4"/>
    <w:rsid w:val="00EA2F80"/>
    <w:rsid w:val="00EA41DB"/>
    <w:rsid w:val="00EA4604"/>
    <w:rsid w:val="00EA5DC6"/>
    <w:rsid w:val="00EA68C6"/>
    <w:rsid w:val="00EB2737"/>
    <w:rsid w:val="00EB285D"/>
    <w:rsid w:val="00EB35C9"/>
    <w:rsid w:val="00EB40C3"/>
    <w:rsid w:val="00EB582C"/>
    <w:rsid w:val="00EB6349"/>
    <w:rsid w:val="00EC1433"/>
    <w:rsid w:val="00EC1F85"/>
    <w:rsid w:val="00EC608F"/>
    <w:rsid w:val="00EC613A"/>
    <w:rsid w:val="00ED37E8"/>
    <w:rsid w:val="00ED4318"/>
    <w:rsid w:val="00EE05CB"/>
    <w:rsid w:val="00EE3465"/>
    <w:rsid w:val="00EE7B4B"/>
    <w:rsid w:val="00EF0453"/>
    <w:rsid w:val="00EF0B6D"/>
    <w:rsid w:val="00EF5DA4"/>
    <w:rsid w:val="00EF5E1A"/>
    <w:rsid w:val="00F03C08"/>
    <w:rsid w:val="00F0448A"/>
    <w:rsid w:val="00F06E0E"/>
    <w:rsid w:val="00F12DB2"/>
    <w:rsid w:val="00F13415"/>
    <w:rsid w:val="00F13B9F"/>
    <w:rsid w:val="00F15CC5"/>
    <w:rsid w:val="00F206ED"/>
    <w:rsid w:val="00F2191A"/>
    <w:rsid w:val="00F21AAE"/>
    <w:rsid w:val="00F233D3"/>
    <w:rsid w:val="00F25BCA"/>
    <w:rsid w:val="00F31245"/>
    <w:rsid w:val="00F334C7"/>
    <w:rsid w:val="00F365A0"/>
    <w:rsid w:val="00F45BEC"/>
    <w:rsid w:val="00F45D30"/>
    <w:rsid w:val="00F5144A"/>
    <w:rsid w:val="00F52078"/>
    <w:rsid w:val="00F55EE9"/>
    <w:rsid w:val="00F57B4F"/>
    <w:rsid w:val="00F57B90"/>
    <w:rsid w:val="00F61049"/>
    <w:rsid w:val="00F62E7D"/>
    <w:rsid w:val="00F63141"/>
    <w:rsid w:val="00F66FB2"/>
    <w:rsid w:val="00F676BF"/>
    <w:rsid w:val="00F70253"/>
    <w:rsid w:val="00F75695"/>
    <w:rsid w:val="00F76E2E"/>
    <w:rsid w:val="00F77143"/>
    <w:rsid w:val="00F77E04"/>
    <w:rsid w:val="00F77ECB"/>
    <w:rsid w:val="00F810CE"/>
    <w:rsid w:val="00F8327F"/>
    <w:rsid w:val="00F868CA"/>
    <w:rsid w:val="00F9114F"/>
    <w:rsid w:val="00F919B5"/>
    <w:rsid w:val="00F91DEE"/>
    <w:rsid w:val="00F94BA7"/>
    <w:rsid w:val="00FA384F"/>
    <w:rsid w:val="00FA5AD7"/>
    <w:rsid w:val="00FA631E"/>
    <w:rsid w:val="00FA79DC"/>
    <w:rsid w:val="00FA7BCF"/>
    <w:rsid w:val="00FB5709"/>
    <w:rsid w:val="00FC2BAE"/>
    <w:rsid w:val="00FE0053"/>
    <w:rsid w:val="00FE7AB5"/>
    <w:rsid w:val="00FF1596"/>
    <w:rsid w:val="00FF1AC7"/>
    <w:rsid w:val="00FF286A"/>
    <w:rsid w:val="00FF524F"/>
    <w:rsid w:val="00FF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8A1E9"/>
  <w15:docId w15:val="{F9274586-1B03-418B-B755-01705EE1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CFD"/>
    <w:pPr>
      <w:spacing w:before="120" w:after="120"/>
      <w:jc w:val="both"/>
    </w:pPr>
    <w:rPr>
      <w:rFonts w:asciiTheme="minorHAnsi" w:hAnsiTheme="minorHAnsi"/>
      <w:sz w:val="22"/>
      <w:szCs w:val="24"/>
    </w:rPr>
  </w:style>
  <w:style w:type="paragraph" w:styleId="Heading1">
    <w:name w:val="heading 1"/>
    <w:basedOn w:val="Normal"/>
    <w:next w:val="BodyText"/>
    <w:qFormat/>
    <w:rsid w:val="00843CFD"/>
    <w:pPr>
      <w:keepNext/>
      <w:pBdr>
        <w:bottom w:val="single" w:sz="4" w:space="1" w:color="9BBB59"/>
      </w:pBdr>
      <w:spacing w:before="520" w:after="160"/>
      <w:jc w:val="left"/>
      <w:outlineLvl w:val="0"/>
    </w:pPr>
    <w:rPr>
      <w:rFonts w:cs="Tahoma"/>
      <w:bCs/>
      <w:kern w:val="32"/>
      <w:sz w:val="28"/>
      <w:szCs w:val="28"/>
    </w:rPr>
  </w:style>
  <w:style w:type="paragraph" w:styleId="Heading2">
    <w:name w:val="heading 2"/>
    <w:basedOn w:val="Normal"/>
    <w:next w:val="BodyText"/>
    <w:qFormat/>
    <w:rsid w:val="00843CFD"/>
    <w:pPr>
      <w:keepNext/>
      <w:spacing w:before="480" w:after="160"/>
      <w:jc w:val="left"/>
      <w:outlineLvl w:val="1"/>
    </w:pPr>
    <w:rPr>
      <w:rFonts w:cs="Arial"/>
      <w:bCs/>
      <w:iCs/>
      <w:color w:val="595959"/>
      <w:sz w:val="28"/>
      <w:szCs w:val="28"/>
    </w:rPr>
  </w:style>
  <w:style w:type="paragraph" w:styleId="Heading3">
    <w:name w:val="heading 3"/>
    <w:basedOn w:val="Normal"/>
    <w:next w:val="BodyText"/>
    <w:link w:val="Heading3Char"/>
    <w:qFormat/>
    <w:rsid w:val="00843CFD"/>
    <w:pPr>
      <w:keepNext/>
      <w:spacing w:before="360" w:after="40"/>
      <w:jc w:val="left"/>
      <w:outlineLvl w:val="2"/>
    </w:pPr>
    <w:rPr>
      <w:rFonts w:cs="Arial"/>
      <w:b/>
      <w:bCs/>
      <w:color w:val="333333"/>
      <w:szCs w:val="22"/>
    </w:rPr>
  </w:style>
  <w:style w:type="paragraph" w:styleId="Heading4">
    <w:name w:val="heading 4"/>
    <w:basedOn w:val="Normal"/>
    <w:next w:val="BodyText"/>
    <w:qFormat/>
    <w:rsid w:val="0035146B"/>
    <w:pPr>
      <w:keepNext/>
      <w:spacing w:before="240" w:after="60"/>
      <w:jc w:val="left"/>
      <w:outlineLvl w:val="3"/>
    </w:pPr>
    <w:rPr>
      <w:bCs/>
      <w:i/>
      <w:color w:val="7F7F7F"/>
      <w:szCs w:val="22"/>
    </w:rPr>
  </w:style>
  <w:style w:type="paragraph" w:styleId="Heading5">
    <w:name w:val="heading 5"/>
    <w:basedOn w:val="Normal"/>
    <w:next w:val="BodyText"/>
    <w:qFormat/>
    <w:rsid w:val="00E76AE5"/>
    <w:pPr>
      <w:keepNext/>
      <w:spacing w:before="240" w:after="60"/>
      <w:jc w:val="left"/>
      <w:outlineLvl w:val="4"/>
    </w:pPr>
    <w:rPr>
      <w:b/>
      <w:bCs/>
      <w:iCs/>
      <w:color w:val="9BBB59"/>
      <w:szCs w:val="26"/>
    </w:rPr>
  </w:style>
  <w:style w:type="paragraph" w:styleId="Heading6">
    <w:name w:val="heading 6"/>
    <w:basedOn w:val="Normal"/>
    <w:next w:val="Normal"/>
    <w:qFormat/>
    <w:rsid w:val="00A9465E"/>
    <w:pPr>
      <w:spacing w:before="240" w:after="60"/>
      <w:outlineLvl w:val="5"/>
    </w:pPr>
    <w:rPr>
      <w:rFonts w:ascii="Times New Roman" w:hAnsi="Times New Roman"/>
      <w:b/>
      <w:bCs/>
      <w:szCs w:val="22"/>
    </w:rPr>
  </w:style>
  <w:style w:type="paragraph" w:styleId="Heading7">
    <w:name w:val="heading 7"/>
    <w:basedOn w:val="Normal"/>
    <w:next w:val="Normal"/>
    <w:qFormat/>
    <w:rsid w:val="00A9465E"/>
    <w:pPr>
      <w:spacing w:before="240" w:after="60"/>
      <w:outlineLvl w:val="6"/>
    </w:pPr>
    <w:rPr>
      <w:rFonts w:ascii="Times New Roman" w:hAnsi="Times New Roman"/>
      <w:sz w:val="24"/>
    </w:rPr>
  </w:style>
  <w:style w:type="paragraph" w:styleId="Heading8">
    <w:name w:val="heading 8"/>
    <w:basedOn w:val="Normal"/>
    <w:next w:val="Normal"/>
    <w:qFormat/>
    <w:rsid w:val="00A9465E"/>
    <w:pPr>
      <w:spacing w:before="240" w:after="60"/>
      <w:outlineLvl w:val="7"/>
    </w:pPr>
    <w:rPr>
      <w:rFonts w:ascii="Times New Roman" w:hAnsi="Times New Roman"/>
      <w:i/>
      <w:iCs/>
      <w:sz w:val="24"/>
    </w:rPr>
  </w:style>
  <w:style w:type="paragraph" w:styleId="Heading9">
    <w:name w:val="heading 9"/>
    <w:basedOn w:val="Normal"/>
    <w:next w:val="Normal"/>
    <w:qFormat/>
    <w:rsid w:val="00A9465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51EE"/>
    <w:pPr>
      <w:tabs>
        <w:tab w:val="left" w:pos="7650"/>
        <w:tab w:val="right" w:pos="8640"/>
      </w:tabs>
      <w:spacing w:before="60" w:after="60"/>
      <w:jc w:val="left"/>
    </w:pPr>
    <w:rPr>
      <w:rFonts w:ascii="Tahoma" w:hAnsi="Tahoma"/>
      <w:color w:val="BFBFBF"/>
      <w:sz w:val="18"/>
    </w:rPr>
  </w:style>
  <w:style w:type="paragraph" w:styleId="BodyText">
    <w:name w:val="Body Text"/>
    <w:basedOn w:val="Normal"/>
    <w:link w:val="BodyTextChar"/>
    <w:rsid w:val="006821F7"/>
    <w:pPr>
      <w:spacing w:after="240"/>
      <w:jc w:val="left"/>
    </w:pPr>
  </w:style>
  <w:style w:type="paragraph" w:styleId="BodyTextIndent">
    <w:name w:val="Body Text Indent"/>
    <w:basedOn w:val="BodyText"/>
    <w:rsid w:val="00EB40C3"/>
    <w:pPr>
      <w:tabs>
        <w:tab w:val="left" w:pos="720"/>
      </w:tabs>
      <w:ind w:left="720"/>
    </w:pPr>
  </w:style>
  <w:style w:type="character" w:customStyle="1" w:styleId="Heading3Char">
    <w:name w:val="Heading 3 Char"/>
    <w:basedOn w:val="DefaultParagraphFont"/>
    <w:link w:val="Heading3"/>
    <w:rsid w:val="00843CFD"/>
    <w:rPr>
      <w:rFonts w:ascii="Arial" w:hAnsi="Arial" w:cs="Arial"/>
      <w:b/>
      <w:bCs/>
      <w:color w:val="333333"/>
      <w:sz w:val="22"/>
      <w:szCs w:val="22"/>
    </w:rPr>
  </w:style>
  <w:style w:type="paragraph" w:styleId="TOC1">
    <w:name w:val="toc 1"/>
    <w:basedOn w:val="Normal"/>
    <w:next w:val="Normal"/>
    <w:autoRedefine/>
    <w:uiPriority w:val="39"/>
    <w:rsid w:val="00137BF1"/>
    <w:pPr>
      <w:jc w:val="left"/>
    </w:pPr>
    <w:rPr>
      <w:rFonts w:ascii="Tahoma" w:hAnsi="Tahoma"/>
      <w:b/>
      <w:bCs/>
      <w:iCs/>
      <w:sz w:val="26"/>
    </w:rPr>
  </w:style>
  <w:style w:type="paragraph" w:styleId="TOC2">
    <w:name w:val="toc 2"/>
    <w:basedOn w:val="Normal"/>
    <w:next w:val="Normal"/>
    <w:autoRedefine/>
    <w:uiPriority w:val="39"/>
    <w:rsid w:val="00137BF1"/>
    <w:pPr>
      <w:ind w:left="200"/>
      <w:jc w:val="left"/>
    </w:pPr>
    <w:rPr>
      <w:b/>
      <w:bCs/>
      <w:szCs w:val="22"/>
    </w:rPr>
  </w:style>
  <w:style w:type="paragraph" w:styleId="TOC3">
    <w:name w:val="toc 3"/>
    <w:basedOn w:val="Normal"/>
    <w:next w:val="Normal"/>
    <w:autoRedefine/>
    <w:uiPriority w:val="39"/>
    <w:rsid w:val="00B2227F"/>
    <w:pPr>
      <w:ind w:left="400"/>
      <w:jc w:val="left"/>
    </w:pPr>
    <w:rPr>
      <w:szCs w:val="20"/>
    </w:rPr>
  </w:style>
  <w:style w:type="paragraph" w:styleId="TOC4">
    <w:name w:val="toc 4"/>
    <w:basedOn w:val="Normal"/>
    <w:next w:val="Normal"/>
    <w:autoRedefine/>
    <w:uiPriority w:val="39"/>
    <w:rsid w:val="00137BF1"/>
    <w:pPr>
      <w:ind w:left="600"/>
      <w:jc w:val="left"/>
    </w:pPr>
    <w:rPr>
      <w:szCs w:val="20"/>
    </w:rPr>
  </w:style>
  <w:style w:type="paragraph" w:styleId="TOC5">
    <w:name w:val="toc 5"/>
    <w:basedOn w:val="Normal"/>
    <w:next w:val="Normal"/>
    <w:autoRedefine/>
    <w:semiHidden/>
    <w:rsid w:val="00A06606"/>
    <w:pPr>
      <w:ind w:left="800"/>
      <w:jc w:val="left"/>
    </w:pPr>
    <w:rPr>
      <w:rFonts w:ascii="Times New Roman" w:hAnsi="Times New Roman"/>
      <w:szCs w:val="20"/>
    </w:rPr>
  </w:style>
  <w:style w:type="paragraph" w:styleId="TOC6">
    <w:name w:val="toc 6"/>
    <w:basedOn w:val="Normal"/>
    <w:next w:val="Normal"/>
    <w:autoRedefine/>
    <w:semiHidden/>
    <w:rsid w:val="00A06606"/>
    <w:pPr>
      <w:ind w:left="1000"/>
      <w:jc w:val="left"/>
    </w:pPr>
    <w:rPr>
      <w:rFonts w:ascii="Times New Roman" w:hAnsi="Times New Roman"/>
      <w:szCs w:val="20"/>
    </w:rPr>
  </w:style>
  <w:style w:type="paragraph" w:styleId="TOC7">
    <w:name w:val="toc 7"/>
    <w:basedOn w:val="Normal"/>
    <w:next w:val="Normal"/>
    <w:autoRedefine/>
    <w:semiHidden/>
    <w:rsid w:val="00A06606"/>
    <w:pPr>
      <w:ind w:left="1200"/>
      <w:jc w:val="left"/>
    </w:pPr>
    <w:rPr>
      <w:rFonts w:ascii="Times New Roman" w:hAnsi="Times New Roman"/>
      <w:szCs w:val="20"/>
    </w:rPr>
  </w:style>
  <w:style w:type="paragraph" w:styleId="TOC8">
    <w:name w:val="toc 8"/>
    <w:basedOn w:val="Normal"/>
    <w:next w:val="Normal"/>
    <w:autoRedefine/>
    <w:semiHidden/>
    <w:rsid w:val="00A06606"/>
    <w:pPr>
      <w:ind w:left="1400"/>
      <w:jc w:val="left"/>
    </w:pPr>
    <w:rPr>
      <w:rFonts w:ascii="Times New Roman" w:hAnsi="Times New Roman"/>
      <w:szCs w:val="20"/>
    </w:rPr>
  </w:style>
  <w:style w:type="paragraph" w:styleId="TOC9">
    <w:name w:val="toc 9"/>
    <w:basedOn w:val="Normal"/>
    <w:next w:val="Normal"/>
    <w:autoRedefine/>
    <w:semiHidden/>
    <w:rsid w:val="00A06606"/>
    <w:pPr>
      <w:ind w:left="1600"/>
      <w:jc w:val="left"/>
    </w:pPr>
    <w:rPr>
      <w:rFonts w:ascii="Times New Roman" w:hAnsi="Times New Roman"/>
      <w:szCs w:val="20"/>
    </w:rPr>
  </w:style>
  <w:style w:type="character" w:styleId="Hyperlink">
    <w:name w:val="Hyperlink"/>
    <w:basedOn w:val="DefaultParagraphFont"/>
    <w:uiPriority w:val="99"/>
    <w:rsid w:val="00A06606"/>
    <w:rPr>
      <w:color w:val="0000FF"/>
      <w:u w:val="single"/>
    </w:rPr>
  </w:style>
  <w:style w:type="paragraph" w:styleId="NormalWeb">
    <w:name w:val="Normal (Web)"/>
    <w:basedOn w:val="Normal"/>
    <w:rsid w:val="00061A07"/>
    <w:pPr>
      <w:spacing w:before="100" w:beforeAutospacing="1" w:after="100" w:afterAutospacing="1"/>
      <w:jc w:val="left"/>
    </w:pPr>
    <w:rPr>
      <w:rFonts w:ascii="Times New Roman" w:hAnsi="Times New Roman"/>
      <w:sz w:val="24"/>
    </w:rPr>
  </w:style>
  <w:style w:type="paragraph" w:customStyle="1" w:styleId="ChapterTitle">
    <w:name w:val="Chapter Title"/>
    <w:basedOn w:val="Normal"/>
    <w:next w:val="BodyText"/>
    <w:rsid w:val="001558C7"/>
    <w:pPr>
      <w:keepNext/>
      <w:numPr>
        <w:numId w:val="4"/>
      </w:numPr>
      <w:spacing w:before="1560" w:after="240"/>
      <w:ind w:left="360"/>
      <w:jc w:val="left"/>
    </w:pPr>
    <w:rPr>
      <w:rFonts w:ascii="Tahoma" w:hAnsi="Tahoma"/>
      <w:color w:val="9BBB59"/>
      <w:sz w:val="36"/>
      <w:szCs w:val="36"/>
    </w:rPr>
  </w:style>
  <w:style w:type="paragraph" w:customStyle="1" w:styleId="BulletThirdLevel">
    <w:name w:val="Bullet Third Level"/>
    <w:basedOn w:val="BulletSecondLevel"/>
    <w:rsid w:val="00E91A57"/>
    <w:pPr>
      <w:numPr>
        <w:numId w:val="3"/>
      </w:numPr>
    </w:pPr>
  </w:style>
  <w:style w:type="paragraph" w:customStyle="1" w:styleId="BulletSecondLevel">
    <w:name w:val="Bullet Second Level"/>
    <w:basedOn w:val="BulletFirstLevel"/>
    <w:rsid w:val="00A5059B"/>
    <w:pPr>
      <w:numPr>
        <w:numId w:val="2"/>
      </w:numPr>
    </w:pPr>
  </w:style>
  <w:style w:type="paragraph" w:customStyle="1" w:styleId="BulletFirstLevel">
    <w:name w:val="Bullet First Level"/>
    <w:basedOn w:val="Normal"/>
    <w:rsid w:val="00E76AE5"/>
    <w:pPr>
      <w:numPr>
        <w:numId w:val="1"/>
      </w:numPr>
      <w:jc w:val="left"/>
    </w:pPr>
  </w:style>
  <w:style w:type="paragraph" w:styleId="Footer">
    <w:name w:val="footer"/>
    <w:basedOn w:val="Normal"/>
    <w:link w:val="FooterChar"/>
    <w:uiPriority w:val="99"/>
    <w:rsid w:val="0024466D"/>
    <w:pPr>
      <w:pBdr>
        <w:top w:val="single" w:sz="4" w:space="1" w:color="A6A6A6"/>
      </w:pBdr>
      <w:tabs>
        <w:tab w:val="center" w:pos="4320"/>
        <w:tab w:val="right" w:pos="8640"/>
      </w:tabs>
      <w:spacing w:before="60" w:after="60"/>
      <w:jc w:val="left"/>
    </w:pPr>
    <w:rPr>
      <w:rFonts w:ascii="Tahoma" w:hAnsi="Tahoma"/>
      <w:color w:val="BFBFBF"/>
      <w:sz w:val="18"/>
    </w:rPr>
  </w:style>
  <w:style w:type="character" w:styleId="PageNumber">
    <w:name w:val="page number"/>
    <w:basedOn w:val="DefaultParagraphFont"/>
    <w:rsid w:val="001B76BA"/>
  </w:style>
  <w:style w:type="paragraph" w:styleId="BalloonText">
    <w:name w:val="Balloon Text"/>
    <w:basedOn w:val="Normal"/>
    <w:link w:val="BalloonTextChar"/>
    <w:rsid w:val="00075DF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75DF7"/>
    <w:rPr>
      <w:rFonts w:ascii="Tahoma" w:hAnsi="Tahoma" w:cs="Tahoma"/>
      <w:sz w:val="16"/>
      <w:szCs w:val="16"/>
    </w:rPr>
  </w:style>
  <w:style w:type="paragraph" w:styleId="NoSpacing">
    <w:name w:val="No Spacing"/>
    <w:link w:val="NoSpacingChar"/>
    <w:uiPriority w:val="1"/>
    <w:qFormat/>
    <w:rsid w:val="00075DF7"/>
    <w:rPr>
      <w:rFonts w:ascii="Calibri" w:hAnsi="Calibri"/>
      <w:sz w:val="22"/>
      <w:szCs w:val="22"/>
    </w:rPr>
  </w:style>
  <w:style w:type="character" w:customStyle="1" w:styleId="NoSpacingChar">
    <w:name w:val="No Spacing Char"/>
    <w:basedOn w:val="DefaultParagraphFont"/>
    <w:link w:val="NoSpacing"/>
    <w:uiPriority w:val="1"/>
    <w:rsid w:val="00075DF7"/>
    <w:rPr>
      <w:rFonts w:ascii="Calibri" w:eastAsia="Times New Roman" w:hAnsi="Calibri" w:cs="Times New Roman"/>
      <w:sz w:val="22"/>
      <w:szCs w:val="22"/>
      <w:lang w:val="en-US" w:eastAsia="en-US" w:bidi="ar-SA"/>
    </w:rPr>
  </w:style>
  <w:style w:type="paragraph" w:customStyle="1" w:styleId="Note">
    <w:name w:val="Note"/>
    <w:basedOn w:val="Normal"/>
    <w:next w:val="BodyText"/>
    <w:link w:val="NoteChar"/>
    <w:rsid w:val="00DE6F06"/>
    <w:pPr>
      <w:tabs>
        <w:tab w:val="num" w:pos="720"/>
      </w:tabs>
      <w:spacing w:before="240" w:after="240"/>
      <w:ind w:left="720" w:right="720" w:hanging="360"/>
    </w:pPr>
  </w:style>
  <w:style w:type="character" w:customStyle="1" w:styleId="NoteChar">
    <w:name w:val="Note Char"/>
    <w:basedOn w:val="DefaultParagraphFont"/>
    <w:link w:val="Note"/>
    <w:rsid w:val="00DE6F06"/>
    <w:rPr>
      <w:rFonts w:ascii="Arial" w:hAnsi="Arial"/>
      <w:szCs w:val="24"/>
    </w:rPr>
  </w:style>
  <w:style w:type="character" w:customStyle="1" w:styleId="HeaderChar">
    <w:name w:val="Header Char"/>
    <w:basedOn w:val="DefaultParagraphFont"/>
    <w:link w:val="Header"/>
    <w:uiPriority w:val="99"/>
    <w:rsid w:val="009A51EE"/>
    <w:rPr>
      <w:rFonts w:ascii="Tahoma" w:hAnsi="Tahoma"/>
      <w:color w:val="BFBFBF"/>
      <w:sz w:val="18"/>
      <w:szCs w:val="24"/>
    </w:rPr>
  </w:style>
  <w:style w:type="character" w:styleId="FollowedHyperlink">
    <w:name w:val="FollowedHyperlink"/>
    <w:basedOn w:val="DefaultParagraphFont"/>
    <w:rsid w:val="00BA3C53"/>
    <w:rPr>
      <w:color w:val="800080"/>
      <w:u w:val="single"/>
    </w:rPr>
  </w:style>
  <w:style w:type="paragraph" w:customStyle="1" w:styleId="ClearTip">
    <w:name w:val="Clear Tip"/>
    <w:basedOn w:val="BodyText"/>
    <w:next w:val="ClearTipText"/>
    <w:qFormat/>
    <w:rsid w:val="00B703A9"/>
    <w:pPr>
      <w:keepNext/>
      <w:spacing w:before="240" w:after="120"/>
      <w:ind w:left="360"/>
    </w:pPr>
    <w:rPr>
      <w:color w:val="000000"/>
    </w:rPr>
  </w:style>
  <w:style w:type="paragraph" w:customStyle="1" w:styleId="ClearTipText">
    <w:name w:val="Clear Tip Text"/>
    <w:basedOn w:val="BodyText"/>
    <w:next w:val="BodyText"/>
    <w:qFormat/>
    <w:rsid w:val="00710302"/>
    <w:pPr>
      <w:spacing w:after="360"/>
      <w:ind w:left="360"/>
    </w:pPr>
    <w:rPr>
      <w:color w:val="595959"/>
      <w:sz w:val="16"/>
      <w:szCs w:val="16"/>
    </w:rPr>
  </w:style>
  <w:style w:type="paragraph" w:customStyle="1" w:styleId="Edition">
    <w:name w:val="Edition"/>
    <w:basedOn w:val="NoSpacing"/>
    <w:qFormat/>
    <w:rsid w:val="00843CFD"/>
    <w:pPr>
      <w:framePr w:hSpace="187" w:wrap="around" w:hAnchor="margin" w:xAlign="right" w:yAlign="top"/>
    </w:pPr>
    <w:rPr>
      <w:rFonts w:ascii="Arial" w:hAnsi="Arial"/>
      <w:sz w:val="40"/>
      <w:szCs w:val="40"/>
    </w:rPr>
  </w:style>
  <w:style w:type="paragraph" w:customStyle="1" w:styleId="DocumentTitle">
    <w:name w:val="Document Title"/>
    <w:basedOn w:val="NoSpacing"/>
    <w:qFormat/>
    <w:rsid w:val="00843CFD"/>
    <w:pPr>
      <w:framePr w:hSpace="187" w:wrap="around" w:hAnchor="margin" w:xAlign="right" w:yAlign="top"/>
    </w:pPr>
    <w:rPr>
      <w:rFonts w:ascii="Arial" w:hAnsi="Arial"/>
      <w:sz w:val="72"/>
      <w:szCs w:val="96"/>
    </w:rPr>
  </w:style>
  <w:style w:type="character" w:customStyle="1" w:styleId="BodyTextChar">
    <w:name w:val="Body Text Char"/>
    <w:basedOn w:val="DefaultParagraphFont"/>
    <w:link w:val="BodyText"/>
    <w:rsid w:val="00B71238"/>
    <w:rPr>
      <w:rFonts w:ascii="Arial" w:hAnsi="Arial"/>
      <w:szCs w:val="24"/>
    </w:rPr>
  </w:style>
  <w:style w:type="paragraph" w:customStyle="1" w:styleId="Department">
    <w:name w:val="Department"/>
    <w:basedOn w:val="NoSpacing"/>
    <w:qFormat/>
    <w:rsid w:val="00D67735"/>
    <w:pPr>
      <w:framePr w:hSpace="187" w:wrap="around" w:hAnchor="margin" w:xAlign="right" w:yAlign="top"/>
    </w:pPr>
    <w:rPr>
      <w:rFonts w:ascii="Century Gothic" w:hAnsi="Century Gothic"/>
      <w:sz w:val="28"/>
      <w:szCs w:val="28"/>
    </w:rPr>
  </w:style>
  <w:style w:type="paragraph" w:customStyle="1" w:styleId="HeadingNonTOC">
    <w:name w:val="HeadingNonTOC"/>
    <w:basedOn w:val="Heading1"/>
    <w:next w:val="BodyText"/>
    <w:qFormat/>
    <w:rsid w:val="00843CFD"/>
    <w:rPr>
      <w:rFonts w:ascii="Arial" w:hAnsi="Arial"/>
    </w:rPr>
  </w:style>
  <w:style w:type="paragraph" w:customStyle="1" w:styleId="TableBodyFirstColumn">
    <w:name w:val="Table Body First Column"/>
    <w:basedOn w:val="BodyText"/>
    <w:qFormat/>
    <w:rsid w:val="00223BEA"/>
    <w:pPr>
      <w:spacing w:before="80" w:after="80"/>
    </w:pPr>
    <w:rPr>
      <w:b/>
      <w:bCs/>
      <w:sz w:val="16"/>
      <w:szCs w:val="16"/>
    </w:rPr>
  </w:style>
  <w:style w:type="paragraph" w:customStyle="1" w:styleId="TableHeading">
    <w:name w:val="Table Heading"/>
    <w:basedOn w:val="BodyText"/>
    <w:qFormat/>
    <w:rsid w:val="007F3CFA"/>
    <w:pPr>
      <w:spacing w:before="80" w:after="80"/>
    </w:pPr>
    <w:rPr>
      <w:b/>
      <w:bCs/>
    </w:rPr>
  </w:style>
  <w:style w:type="table" w:styleId="TableGrid2">
    <w:name w:val="Table Grid 2"/>
    <w:basedOn w:val="TableNormal"/>
    <w:rsid w:val="00223BEA"/>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BodySecond-ThirdColumns">
    <w:name w:val="Table Body Second-Third Columns"/>
    <w:basedOn w:val="TableBodyFirstColumn"/>
    <w:qFormat/>
    <w:rsid w:val="00D36751"/>
    <w:rPr>
      <w:b w:val="0"/>
    </w:rPr>
  </w:style>
  <w:style w:type="character" w:styleId="PlaceholderText">
    <w:name w:val="Placeholder Text"/>
    <w:basedOn w:val="DefaultParagraphFont"/>
    <w:uiPriority w:val="99"/>
    <w:semiHidden/>
    <w:rsid w:val="00986DAD"/>
    <w:rPr>
      <w:color w:val="808080"/>
    </w:rPr>
  </w:style>
  <w:style w:type="paragraph" w:customStyle="1" w:styleId="DocumentType">
    <w:name w:val="Document Type"/>
    <w:basedOn w:val="Edition"/>
    <w:next w:val="Edition"/>
    <w:qFormat/>
    <w:rsid w:val="00843CFD"/>
    <w:pPr>
      <w:framePr w:wrap="around"/>
    </w:pPr>
  </w:style>
  <w:style w:type="paragraph" w:customStyle="1" w:styleId="TableBody">
    <w:name w:val="Table Body"/>
    <w:basedOn w:val="BodyText"/>
    <w:qFormat/>
    <w:rsid w:val="00384804"/>
    <w:pPr>
      <w:spacing w:before="80" w:after="80"/>
    </w:pPr>
    <w:rPr>
      <w:sz w:val="16"/>
      <w:szCs w:val="16"/>
    </w:rPr>
  </w:style>
  <w:style w:type="table" w:styleId="TableGrid">
    <w:name w:val="Table Grid"/>
    <w:basedOn w:val="TableNormal"/>
    <w:rsid w:val="003848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Procedure">
    <w:name w:val="Heading Procedure"/>
    <w:basedOn w:val="BodyText"/>
    <w:next w:val="BodyText"/>
    <w:qFormat/>
    <w:rsid w:val="00335EC2"/>
    <w:pPr>
      <w:keepNext/>
      <w:spacing w:before="240" w:after="120"/>
      <w:ind w:left="360"/>
    </w:pPr>
    <w:rPr>
      <w:rFonts w:ascii="Tahoma" w:hAnsi="Tahoma"/>
      <w:b/>
      <w:szCs w:val="22"/>
    </w:rPr>
  </w:style>
  <w:style w:type="character" w:customStyle="1" w:styleId="WW8Num3z0">
    <w:name w:val="WW8Num3z0"/>
    <w:rsid w:val="000B0BC1"/>
    <w:rPr>
      <w:rFonts w:ascii="Symbol" w:hAnsi="Symbol" w:cs="StarSymbol"/>
      <w:sz w:val="18"/>
      <w:szCs w:val="18"/>
    </w:rPr>
  </w:style>
  <w:style w:type="character" w:customStyle="1" w:styleId="FooterChar">
    <w:name w:val="Footer Char"/>
    <w:basedOn w:val="DefaultParagraphFont"/>
    <w:link w:val="Footer"/>
    <w:uiPriority w:val="99"/>
    <w:rsid w:val="00196048"/>
    <w:rPr>
      <w:rFonts w:ascii="Tahoma" w:hAnsi="Tahoma"/>
      <w:color w:val="BFBFBF"/>
      <w:sz w:val="18"/>
      <w:szCs w:val="24"/>
    </w:rPr>
  </w:style>
  <w:style w:type="paragraph" w:styleId="ListParagraph">
    <w:name w:val="List Paragraph"/>
    <w:basedOn w:val="Normal"/>
    <w:uiPriority w:val="34"/>
    <w:qFormat/>
    <w:rsid w:val="00F45BEC"/>
    <w:pPr>
      <w:ind w:left="720"/>
      <w:contextualSpacing/>
    </w:pPr>
  </w:style>
  <w:style w:type="paragraph" w:styleId="TOCHeading">
    <w:name w:val="TOC Heading"/>
    <w:basedOn w:val="Heading1"/>
    <w:next w:val="Normal"/>
    <w:uiPriority w:val="39"/>
    <w:unhideWhenUsed/>
    <w:qFormat/>
    <w:rsid w:val="00683A6C"/>
    <w:pPr>
      <w:keepLines/>
      <w:pBdr>
        <w:bottom w:val="none" w:sz="0" w:space="0" w:color="auto"/>
      </w:pBd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6772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723509">
      <w:bodyDiv w:val="1"/>
      <w:marLeft w:val="0"/>
      <w:marRight w:val="0"/>
      <w:marTop w:val="0"/>
      <w:marBottom w:val="0"/>
      <w:divBdr>
        <w:top w:val="none" w:sz="0" w:space="0" w:color="auto"/>
        <w:left w:val="none" w:sz="0" w:space="0" w:color="auto"/>
        <w:bottom w:val="none" w:sz="0" w:space="0" w:color="auto"/>
        <w:right w:val="none" w:sz="0" w:space="0" w:color="auto"/>
      </w:divBdr>
    </w:div>
    <w:div w:id="627785299">
      <w:bodyDiv w:val="1"/>
      <w:marLeft w:val="0"/>
      <w:marRight w:val="0"/>
      <w:marTop w:val="0"/>
      <w:marBottom w:val="0"/>
      <w:divBdr>
        <w:top w:val="none" w:sz="0" w:space="0" w:color="auto"/>
        <w:left w:val="none" w:sz="0" w:space="0" w:color="auto"/>
        <w:bottom w:val="none" w:sz="0" w:space="0" w:color="auto"/>
        <w:right w:val="none" w:sz="0" w:space="0" w:color="auto"/>
      </w:divBdr>
    </w:div>
    <w:div w:id="1402488463">
      <w:bodyDiv w:val="1"/>
      <w:marLeft w:val="0"/>
      <w:marRight w:val="0"/>
      <w:marTop w:val="0"/>
      <w:marBottom w:val="0"/>
      <w:divBdr>
        <w:top w:val="none" w:sz="0" w:space="0" w:color="auto"/>
        <w:left w:val="none" w:sz="0" w:space="0" w:color="auto"/>
        <w:bottom w:val="none" w:sz="0" w:space="0" w:color="auto"/>
        <w:right w:val="none" w:sz="0" w:space="0" w:color="auto"/>
      </w:divBdr>
    </w:div>
    <w:div w:id="1506822294">
      <w:bodyDiv w:val="1"/>
      <w:marLeft w:val="0"/>
      <w:marRight w:val="0"/>
      <w:marTop w:val="0"/>
      <w:marBottom w:val="0"/>
      <w:divBdr>
        <w:top w:val="none" w:sz="0" w:space="0" w:color="auto"/>
        <w:left w:val="none" w:sz="0" w:space="0" w:color="auto"/>
        <w:bottom w:val="none" w:sz="0" w:space="0" w:color="auto"/>
        <w:right w:val="none" w:sz="0" w:space="0" w:color="auto"/>
      </w:divBdr>
    </w:div>
    <w:div w:id="1527013832">
      <w:bodyDiv w:val="1"/>
      <w:marLeft w:val="0"/>
      <w:marRight w:val="0"/>
      <w:marTop w:val="0"/>
      <w:marBottom w:val="0"/>
      <w:divBdr>
        <w:top w:val="none" w:sz="0" w:space="0" w:color="auto"/>
        <w:left w:val="none" w:sz="0" w:space="0" w:color="auto"/>
        <w:bottom w:val="none" w:sz="0" w:space="0" w:color="auto"/>
        <w:right w:val="none" w:sz="0" w:space="0" w:color="auto"/>
      </w:divBdr>
    </w:div>
    <w:div w:id="1600479027">
      <w:bodyDiv w:val="1"/>
      <w:marLeft w:val="0"/>
      <w:marRight w:val="0"/>
      <w:marTop w:val="0"/>
      <w:marBottom w:val="0"/>
      <w:divBdr>
        <w:top w:val="none" w:sz="0" w:space="0" w:color="auto"/>
        <w:left w:val="none" w:sz="0" w:space="0" w:color="auto"/>
        <w:bottom w:val="none" w:sz="0" w:space="0" w:color="auto"/>
        <w:right w:val="none" w:sz="0" w:space="0" w:color="auto"/>
      </w:divBdr>
    </w:div>
    <w:div w:id="1856066787">
      <w:bodyDiv w:val="1"/>
      <w:marLeft w:val="0"/>
      <w:marRight w:val="0"/>
      <w:marTop w:val="0"/>
      <w:marBottom w:val="0"/>
      <w:divBdr>
        <w:top w:val="none" w:sz="0" w:space="0" w:color="auto"/>
        <w:left w:val="none" w:sz="0" w:space="0" w:color="auto"/>
        <w:bottom w:val="none" w:sz="0" w:space="0" w:color="auto"/>
        <w:right w:val="none" w:sz="0" w:space="0" w:color="auto"/>
      </w:divBdr>
      <w:divsChild>
        <w:div w:id="475687610">
          <w:marLeft w:val="0"/>
          <w:marRight w:val="0"/>
          <w:marTop w:val="0"/>
          <w:marBottom w:val="0"/>
          <w:divBdr>
            <w:top w:val="none" w:sz="0" w:space="0" w:color="auto"/>
            <w:left w:val="none" w:sz="0" w:space="0" w:color="auto"/>
            <w:bottom w:val="none" w:sz="0" w:space="0" w:color="auto"/>
            <w:right w:val="none" w:sz="0" w:space="0" w:color="auto"/>
          </w:divBdr>
        </w:div>
        <w:div w:id="1117063719">
          <w:marLeft w:val="0"/>
          <w:marRight w:val="0"/>
          <w:marTop w:val="0"/>
          <w:marBottom w:val="0"/>
          <w:divBdr>
            <w:top w:val="none" w:sz="0" w:space="0" w:color="auto"/>
            <w:left w:val="none" w:sz="0" w:space="0" w:color="auto"/>
            <w:bottom w:val="none" w:sz="0" w:space="0" w:color="auto"/>
            <w:right w:val="none" w:sz="0" w:space="0" w:color="auto"/>
          </w:divBdr>
          <w:divsChild>
            <w:div w:id="323365651">
              <w:marLeft w:val="0"/>
              <w:marRight w:val="0"/>
              <w:marTop w:val="0"/>
              <w:marBottom w:val="0"/>
              <w:divBdr>
                <w:top w:val="none" w:sz="0" w:space="0" w:color="auto"/>
                <w:left w:val="none" w:sz="0" w:space="0" w:color="auto"/>
                <w:bottom w:val="none" w:sz="0" w:space="0" w:color="auto"/>
                <w:right w:val="none" w:sz="0" w:space="0" w:color="auto"/>
              </w:divBdr>
            </w:div>
            <w:div w:id="2130585382">
              <w:marLeft w:val="0"/>
              <w:marRight w:val="0"/>
              <w:marTop w:val="0"/>
              <w:marBottom w:val="0"/>
              <w:divBdr>
                <w:top w:val="none" w:sz="0" w:space="0" w:color="auto"/>
                <w:left w:val="none" w:sz="0" w:space="0" w:color="auto"/>
                <w:bottom w:val="none" w:sz="0" w:space="0" w:color="auto"/>
                <w:right w:val="none" w:sz="0" w:space="0" w:color="auto"/>
              </w:divBdr>
            </w:div>
            <w:div w:id="1787043210">
              <w:marLeft w:val="0"/>
              <w:marRight w:val="0"/>
              <w:marTop w:val="0"/>
              <w:marBottom w:val="0"/>
              <w:divBdr>
                <w:top w:val="none" w:sz="0" w:space="0" w:color="auto"/>
                <w:left w:val="none" w:sz="0" w:space="0" w:color="auto"/>
                <w:bottom w:val="none" w:sz="0" w:space="0" w:color="auto"/>
                <w:right w:val="none" w:sz="0" w:space="0" w:color="auto"/>
              </w:divBdr>
            </w:div>
          </w:divsChild>
        </w:div>
        <w:div w:id="198128579">
          <w:marLeft w:val="0"/>
          <w:marRight w:val="0"/>
          <w:marTop w:val="0"/>
          <w:marBottom w:val="0"/>
          <w:divBdr>
            <w:top w:val="none" w:sz="0" w:space="0" w:color="auto"/>
            <w:left w:val="none" w:sz="0" w:space="0" w:color="auto"/>
            <w:bottom w:val="none" w:sz="0" w:space="0" w:color="auto"/>
            <w:right w:val="none" w:sz="0" w:space="0" w:color="auto"/>
          </w:divBdr>
        </w:div>
        <w:div w:id="1758283787">
          <w:marLeft w:val="0"/>
          <w:marRight w:val="0"/>
          <w:marTop w:val="0"/>
          <w:marBottom w:val="0"/>
          <w:divBdr>
            <w:top w:val="none" w:sz="0" w:space="0" w:color="auto"/>
            <w:left w:val="none" w:sz="0" w:space="0" w:color="auto"/>
            <w:bottom w:val="none" w:sz="0" w:space="0" w:color="auto"/>
            <w:right w:val="none" w:sz="0" w:space="0" w:color="auto"/>
          </w:divBdr>
        </w:div>
        <w:div w:id="1258833094">
          <w:marLeft w:val="0"/>
          <w:marRight w:val="0"/>
          <w:marTop w:val="0"/>
          <w:marBottom w:val="0"/>
          <w:divBdr>
            <w:top w:val="none" w:sz="0" w:space="0" w:color="auto"/>
            <w:left w:val="none" w:sz="0" w:space="0" w:color="auto"/>
            <w:bottom w:val="none" w:sz="0" w:space="0" w:color="auto"/>
            <w:right w:val="none" w:sz="0" w:space="0" w:color="auto"/>
          </w:divBdr>
          <w:divsChild>
            <w:div w:id="1659797479">
              <w:marLeft w:val="0"/>
              <w:marRight w:val="0"/>
              <w:marTop w:val="0"/>
              <w:marBottom w:val="0"/>
              <w:divBdr>
                <w:top w:val="none" w:sz="0" w:space="0" w:color="auto"/>
                <w:left w:val="none" w:sz="0" w:space="0" w:color="auto"/>
                <w:bottom w:val="none" w:sz="0" w:space="0" w:color="auto"/>
                <w:right w:val="none" w:sz="0" w:space="0" w:color="auto"/>
              </w:divBdr>
            </w:div>
            <w:div w:id="1745176816">
              <w:marLeft w:val="0"/>
              <w:marRight w:val="0"/>
              <w:marTop w:val="0"/>
              <w:marBottom w:val="0"/>
              <w:divBdr>
                <w:top w:val="none" w:sz="0" w:space="0" w:color="auto"/>
                <w:left w:val="none" w:sz="0" w:space="0" w:color="auto"/>
                <w:bottom w:val="none" w:sz="0" w:space="0" w:color="auto"/>
                <w:right w:val="none" w:sz="0" w:space="0" w:color="auto"/>
              </w:divBdr>
            </w:div>
            <w:div w:id="1108817354">
              <w:marLeft w:val="0"/>
              <w:marRight w:val="0"/>
              <w:marTop w:val="0"/>
              <w:marBottom w:val="0"/>
              <w:divBdr>
                <w:top w:val="none" w:sz="0" w:space="0" w:color="auto"/>
                <w:left w:val="none" w:sz="0" w:space="0" w:color="auto"/>
                <w:bottom w:val="none" w:sz="0" w:space="0" w:color="auto"/>
                <w:right w:val="none" w:sz="0" w:space="0" w:color="auto"/>
              </w:divBdr>
            </w:div>
            <w:div w:id="818614728">
              <w:marLeft w:val="0"/>
              <w:marRight w:val="0"/>
              <w:marTop w:val="0"/>
              <w:marBottom w:val="0"/>
              <w:divBdr>
                <w:top w:val="none" w:sz="0" w:space="0" w:color="auto"/>
                <w:left w:val="none" w:sz="0" w:space="0" w:color="auto"/>
                <w:bottom w:val="none" w:sz="0" w:space="0" w:color="auto"/>
                <w:right w:val="none" w:sz="0" w:space="0" w:color="auto"/>
              </w:divBdr>
            </w:div>
            <w:div w:id="8669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isualvaul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son.hatch@visualvaul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20Services\Documentation\Clearview_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2E2CA7D5359D448EF5E4A03546C145" ma:contentTypeVersion="10" ma:contentTypeDescription="Create a new document." ma:contentTypeScope="" ma:versionID="6f2f8cf16ef370de352e09c0156f2d77">
  <xsd:schema xmlns:xsd="http://www.w3.org/2001/XMLSchema" xmlns:xs="http://www.w3.org/2001/XMLSchema" xmlns:p="http://schemas.microsoft.com/office/2006/metadata/properties" xmlns:ns2="afa64263-46c0-447d-947a-55ca9f3bd833" xmlns:ns3="63661872-e3f9-405e-ada1-24831e2b43aa" targetNamespace="http://schemas.microsoft.com/office/2006/metadata/properties" ma:root="true" ma:fieldsID="6c4966e61f51ef13c96073ca63e2f708" ns2:_="" ns3:_="">
    <xsd:import namespace="afa64263-46c0-447d-947a-55ca9f3bd833"/>
    <xsd:import namespace="63661872-e3f9-405e-ada1-24831e2b43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64263-46c0-447d-947a-55ca9f3bd8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661872-e3f9-405e-ada1-24831e2b43aa"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ADB3C-55B1-4E4D-8366-4705C14EFE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A0DE7B-E668-458E-A4E1-80AE4D6ACE0F}">
  <ds:schemaRefs>
    <ds:schemaRef ds:uri="http://schemas.microsoft.com/sharepoint/v3/contenttype/forms"/>
  </ds:schemaRefs>
</ds:datastoreItem>
</file>

<file path=customXml/itemProps3.xml><?xml version="1.0" encoding="utf-8"?>
<ds:datastoreItem xmlns:ds="http://schemas.openxmlformats.org/officeDocument/2006/customXml" ds:itemID="{C8A74721-7D80-4E14-9AB3-02F23AE03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64263-46c0-447d-947a-55ca9f3bd833"/>
    <ds:schemaRef ds:uri="63661872-e3f9-405e-ada1-24831e2b4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9BC00-DE02-4F5B-A358-9C36965E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Clearview_DesignDocTemplate</Template>
  <TotalTime>413</TotalTime>
  <Pages>6</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Clearview Software</Company>
  <LinksUpToDate>false</LinksUpToDate>
  <CharactersWithSpaces>9744</CharactersWithSpaces>
  <SharedDoc>false</SharedDoc>
  <HLinks>
    <vt:vector size="288" baseType="variant">
      <vt:variant>
        <vt:i4>2359308</vt:i4>
      </vt:variant>
      <vt:variant>
        <vt:i4>279</vt:i4>
      </vt:variant>
      <vt:variant>
        <vt:i4>0</vt:i4>
      </vt:variant>
      <vt:variant>
        <vt:i4>5</vt:i4>
      </vt:variant>
      <vt:variant>
        <vt:lpwstr>mailto:deptprojlead@BANKNAME.com</vt:lpwstr>
      </vt:variant>
      <vt:variant>
        <vt:lpwstr/>
      </vt:variant>
      <vt:variant>
        <vt:i4>2424832</vt:i4>
      </vt:variant>
      <vt:variant>
        <vt:i4>276</vt:i4>
      </vt:variant>
      <vt:variant>
        <vt:i4>0</vt:i4>
      </vt:variant>
      <vt:variant>
        <vt:i4>5</vt:i4>
      </vt:variant>
      <vt:variant>
        <vt:lpwstr>mailto:cusprojlead@BANKNAME.com</vt:lpwstr>
      </vt:variant>
      <vt:variant>
        <vt:lpwstr/>
      </vt:variant>
      <vt:variant>
        <vt:i4>5570685</vt:i4>
      </vt:variant>
      <vt:variant>
        <vt:i4>273</vt:i4>
      </vt:variant>
      <vt:variant>
        <vt:i4>0</vt:i4>
      </vt:variant>
      <vt:variant>
        <vt:i4>5</vt:i4>
      </vt:variant>
      <vt:variant>
        <vt:lpwstr>mailto:proservice@clearviewecm.com</vt:lpwstr>
      </vt:variant>
      <vt:variant>
        <vt:lpwstr/>
      </vt:variant>
      <vt:variant>
        <vt:i4>1048626</vt:i4>
      </vt:variant>
      <vt:variant>
        <vt:i4>263</vt:i4>
      </vt:variant>
      <vt:variant>
        <vt:i4>0</vt:i4>
      </vt:variant>
      <vt:variant>
        <vt:i4>5</vt:i4>
      </vt:variant>
      <vt:variant>
        <vt:lpwstr/>
      </vt:variant>
      <vt:variant>
        <vt:lpwstr>_Toc182721391</vt:lpwstr>
      </vt:variant>
      <vt:variant>
        <vt:i4>1048626</vt:i4>
      </vt:variant>
      <vt:variant>
        <vt:i4>257</vt:i4>
      </vt:variant>
      <vt:variant>
        <vt:i4>0</vt:i4>
      </vt:variant>
      <vt:variant>
        <vt:i4>5</vt:i4>
      </vt:variant>
      <vt:variant>
        <vt:lpwstr/>
      </vt:variant>
      <vt:variant>
        <vt:lpwstr>_Toc182721390</vt:lpwstr>
      </vt:variant>
      <vt:variant>
        <vt:i4>1114162</vt:i4>
      </vt:variant>
      <vt:variant>
        <vt:i4>251</vt:i4>
      </vt:variant>
      <vt:variant>
        <vt:i4>0</vt:i4>
      </vt:variant>
      <vt:variant>
        <vt:i4>5</vt:i4>
      </vt:variant>
      <vt:variant>
        <vt:lpwstr/>
      </vt:variant>
      <vt:variant>
        <vt:lpwstr>_Toc182721389</vt:lpwstr>
      </vt:variant>
      <vt:variant>
        <vt:i4>1114162</vt:i4>
      </vt:variant>
      <vt:variant>
        <vt:i4>245</vt:i4>
      </vt:variant>
      <vt:variant>
        <vt:i4>0</vt:i4>
      </vt:variant>
      <vt:variant>
        <vt:i4>5</vt:i4>
      </vt:variant>
      <vt:variant>
        <vt:lpwstr/>
      </vt:variant>
      <vt:variant>
        <vt:lpwstr>_Toc182721388</vt:lpwstr>
      </vt:variant>
      <vt:variant>
        <vt:i4>1114162</vt:i4>
      </vt:variant>
      <vt:variant>
        <vt:i4>239</vt:i4>
      </vt:variant>
      <vt:variant>
        <vt:i4>0</vt:i4>
      </vt:variant>
      <vt:variant>
        <vt:i4>5</vt:i4>
      </vt:variant>
      <vt:variant>
        <vt:lpwstr/>
      </vt:variant>
      <vt:variant>
        <vt:lpwstr>_Toc182721387</vt:lpwstr>
      </vt:variant>
      <vt:variant>
        <vt:i4>1114162</vt:i4>
      </vt:variant>
      <vt:variant>
        <vt:i4>233</vt:i4>
      </vt:variant>
      <vt:variant>
        <vt:i4>0</vt:i4>
      </vt:variant>
      <vt:variant>
        <vt:i4>5</vt:i4>
      </vt:variant>
      <vt:variant>
        <vt:lpwstr/>
      </vt:variant>
      <vt:variant>
        <vt:lpwstr>_Toc182721386</vt:lpwstr>
      </vt:variant>
      <vt:variant>
        <vt:i4>1114162</vt:i4>
      </vt:variant>
      <vt:variant>
        <vt:i4>227</vt:i4>
      </vt:variant>
      <vt:variant>
        <vt:i4>0</vt:i4>
      </vt:variant>
      <vt:variant>
        <vt:i4>5</vt:i4>
      </vt:variant>
      <vt:variant>
        <vt:lpwstr/>
      </vt:variant>
      <vt:variant>
        <vt:lpwstr>_Toc182721385</vt:lpwstr>
      </vt:variant>
      <vt:variant>
        <vt:i4>1114162</vt:i4>
      </vt:variant>
      <vt:variant>
        <vt:i4>221</vt:i4>
      </vt:variant>
      <vt:variant>
        <vt:i4>0</vt:i4>
      </vt:variant>
      <vt:variant>
        <vt:i4>5</vt:i4>
      </vt:variant>
      <vt:variant>
        <vt:lpwstr/>
      </vt:variant>
      <vt:variant>
        <vt:lpwstr>_Toc182721384</vt:lpwstr>
      </vt:variant>
      <vt:variant>
        <vt:i4>1114162</vt:i4>
      </vt:variant>
      <vt:variant>
        <vt:i4>215</vt:i4>
      </vt:variant>
      <vt:variant>
        <vt:i4>0</vt:i4>
      </vt:variant>
      <vt:variant>
        <vt:i4>5</vt:i4>
      </vt:variant>
      <vt:variant>
        <vt:lpwstr/>
      </vt:variant>
      <vt:variant>
        <vt:lpwstr>_Toc182721383</vt:lpwstr>
      </vt:variant>
      <vt:variant>
        <vt:i4>1114162</vt:i4>
      </vt:variant>
      <vt:variant>
        <vt:i4>209</vt:i4>
      </vt:variant>
      <vt:variant>
        <vt:i4>0</vt:i4>
      </vt:variant>
      <vt:variant>
        <vt:i4>5</vt:i4>
      </vt:variant>
      <vt:variant>
        <vt:lpwstr/>
      </vt:variant>
      <vt:variant>
        <vt:lpwstr>_Toc182721382</vt:lpwstr>
      </vt:variant>
      <vt:variant>
        <vt:i4>1114162</vt:i4>
      </vt:variant>
      <vt:variant>
        <vt:i4>203</vt:i4>
      </vt:variant>
      <vt:variant>
        <vt:i4>0</vt:i4>
      </vt:variant>
      <vt:variant>
        <vt:i4>5</vt:i4>
      </vt:variant>
      <vt:variant>
        <vt:lpwstr/>
      </vt:variant>
      <vt:variant>
        <vt:lpwstr>_Toc182721381</vt:lpwstr>
      </vt:variant>
      <vt:variant>
        <vt:i4>1114162</vt:i4>
      </vt:variant>
      <vt:variant>
        <vt:i4>197</vt:i4>
      </vt:variant>
      <vt:variant>
        <vt:i4>0</vt:i4>
      </vt:variant>
      <vt:variant>
        <vt:i4>5</vt:i4>
      </vt:variant>
      <vt:variant>
        <vt:lpwstr/>
      </vt:variant>
      <vt:variant>
        <vt:lpwstr>_Toc182721380</vt:lpwstr>
      </vt:variant>
      <vt:variant>
        <vt:i4>1966130</vt:i4>
      </vt:variant>
      <vt:variant>
        <vt:i4>191</vt:i4>
      </vt:variant>
      <vt:variant>
        <vt:i4>0</vt:i4>
      </vt:variant>
      <vt:variant>
        <vt:i4>5</vt:i4>
      </vt:variant>
      <vt:variant>
        <vt:lpwstr/>
      </vt:variant>
      <vt:variant>
        <vt:lpwstr>_Toc182721379</vt:lpwstr>
      </vt:variant>
      <vt:variant>
        <vt:i4>1966130</vt:i4>
      </vt:variant>
      <vt:variant>
        <vt:i4>185</vt:i4>
      </vt:variant>
      <vt:variant>
        <vt:i4>0</vt:i4>
      </vt:variant>
      <vt:variant>
        <vt:i4>5</vt:i4>
      </vt:variant>
      <vt:variant>
        <vt:lpwstr/>
      </vt:variant>
      <vt:variant>
        <vt:lpwstr>_Toc182721378</vt:lpwstr>
      </vt:variant>
      <vt:variant>
        <vt:i4>1966130</vt:i4>
      </vt:variant>
      <vt:variant>
        <vt:i4>179</vt:i4>
      </vt:variant>
      <vt:variant>
        <vt:i4>0</vt:i4>
      </vt:variant>
      <vt:variant>
        <vt:i4>5</vt:i4>
      </vt:variant>
      <vt:variant>
        <vt:lpwstr/>
      </vt:variant>
      <vt:variant>
        <vt:lpwstr>_Toc182721377</vt:lpwstr>
      </vt:variant>
      <vt:variant>
        <vt:i4>1966130</vt:i4>
      </vt:variant>
      <vt:variant>
        <vt:i4>173</vt:i4>
      </vt:variant>
      <vt:variant>
        <vt:i4>0</vt:i4>
      </vt:variant>
      <vt:variant>
        <vt:i4>5</vt:i4>
      </vt:variant>
      <vt:variant>
        <vt:lpwstr/>
      </vt:variant>
      <vt:variant>
        <vt:lpwstr>_Toc182721376</vt:lpwstr>
      </vt:variant>
      <vt:variant>
        <vt:i4>1966130</vt:i4>
      </vt:variant>
      <vt:variant>
        <vt:i4>167</vt:i4>
      </vt:variant>
      <vt:variant>
        <vt:i4>0</vt:i4>
      </vt:variant>
      <vt:variant>
        <vt:i4>5</vt:i4>
      </vt:variant>
      <vt:variant>
        <vt:lpwstr/>
      </vt:variant>
      <vt:variant>
        <vt:lpwstr>_Toc182721375</vt:lpwstr>
      </vt:variant>
      <vt:variant>
        <vt:i4>1966130</vt:i4>
      </vt:variant>
      <vt:variant>
        <vt:i4>161</vt:i4>
      </vt:variant>
      <vt:variant>
        <vt:i4>0</vt:i4>
      </vt:variant>
      <vt:variant>
        <vt:i4>5</vt:i4>
      </vt:variant>
      <vt:variant>
        <vt:lpwstr/>
      </vt:variant>
      <vt:variant>
        <vt:lpwstr>_Toc182721374</vt:lpwstr>
      </vt:variant>
      <vt:variant>
        <vt:i4>1966130</vt:i4>
      </vt:variant>
      <vt:variant>
        <vt:i4>155</vt:i4>
      </vt:variant>
      <vt:variant>
        <vt:i4>0</vt:i4>
      </vt:variant>
      <vt:variant>
        <vt:i4>5</vt:i4>
      </vt:variant>
      <vt:variant>
        <vt:lpwstr/>
      </vt:variant>
      <vt:variant>
        <vt:lpwstr>_Toc182721373</vt:lpwstr>
      </vt:variant>
      <vt:variant>
        <vt:i4>1966130</vt:i4>
      </vt:variant>
      <vt:variant>
        <vt:i4>149</vt:i4>
      </vt:variant>
      <vt:variant>
        <vt:i4>0</vt:i4>
      </vt:variant>
      <vt:variant>
        <vt:i4>5</vt:i4>
      </vt:variant>
      <vt:variant>
        <vt:lpwstr/>
      </vt:variant>
      <vt:variant>
        <vt:lpwstr>_Toc182721372</vt:lpwstr>
      </vt:variant>
      <vt:variant>
        <vt:i4>1966130</vt:i4>
      </vt:variant>
      <vt:variant>
        <vt:i4>143</vt:i4>
      </vt:variant>
      <vt:variant>
        <vt:i4>0</vt:i4>
      </vt:variant>
      <vt:variant>
        <vt:i4>5</vt:i4>
      </vt:variant>
      <vt:variant>
        <vt:lpwstr/>
      </vt:variant>
      <vt:variant>
        <vt:lpwstr>_Toc182721371</vt:lpwstr>
      </vt:variant>
      <vt:variant>
        <vt:i4>1966130</vt:i4>
      </vt:variant>
      <vt:variant>
        <vt:i4>137</vt:i4>
      </vt:variant>
      <vt:variant>
        <vt:i4>0</vt:i4>
      </vt:variant>
      <vt:variant>
        <vt:i4>5</vt:i4>
      </vt:variant>
      <vt:variant>
        <vt:lpwstr/>
      </vt:variant>
      <vt:variant>
        <vt:lpwstr>_Toc182721370</vt:lpwstr>
      </vt:variant>
      <vt:variant>
        <vt:i4>2031666</vt:i4>
      </vt:variant>
      <vt:variant>
        <vt:i4>131</vt:i4>
      </vt:variant>
      <vt:variant>
        <vt:i4>0</vt:i4>
      </vt:variant>
      <vt:variant>
        <vt:i4>5</vt:i4>
      </vt:variant>
      <vt:variant>
        <vt:lpwstr/>
      </vt:variant>
      <vt:variant>
        <vt:lpwstr>_Toc182721369</vt:lpwstr>
      </vt:variant>
      <vt:variant>
        <vt:i4>2031666</vt:i4>
      </vt:variant>
      <vt:variant>
        <vt:i4>125</vt:i4>
      </vt:variant>
      <vt:variant>
        <vt:i4>0</vt:i4>
      </vt:variant>
      <vt:variant>
        <vt:i4>5</vt:i4>
      </vt:variant>
      <vt:variant>
        <vt:lpwstr/>
      </vt:variant>
      <vt:variant>
        <vt:lpwstr>_Toc182721368</vt:lpwstr>
      </vt:variant>
      <vt:variant>
        <vt:i4>2031666</vt:i4>
      </vt:variant>
      <vt:variant>
        <vt:i4>119</vt:i4>
      </vt:variant>
      <vt:variant>
        <vt:i4>0</vt:i4>
      </vt:variant>
      <vt:variant>
        <vt:i4>5</vt:i4>
      </vt:variant>
      <vt:variant>
        <vt:lpwstr/>
      </vt:variant>
      <vt:variant>
        <vt:lpwstr>_Toc182721367</vt:lpwstr>
      </vt:variant>
      <vt:variant>
        <vt:i4>2031666</vt:i4>
      </vt:variant>
      <vt:variant>
        <vt:i4>113</vt:i4>
      </vt:variant>
      <vt:variant>
        <vt:i4>0</vt:i4>
      </vt:variant>
      <vt:variant>
        <vt:i4>5</vt:i4>
      </vt:variant>
      <vt:variant>
        <vt:lpwstr/>
      </vt:variant>
      <vt:variant>
        <vt:lpwstr>_Toc182721366</vt:lpwstr>
      </vt:variant>
      <vt:variant>
        <vt:i4>2031666</vt:i4>
      </vt:variant>
      <vt:variant>
        <vt:i4>107</vt:i4>
      </vt:variant>
      <vt:variant>
        <vt:i4>0</vt:i4>
      </vt:variant>
      <vt:variant>
        <vt:i4>5</vt:i4>
      </vt:variant>
      <vt:variant>
        <vt:lpwstr/>
      </vt:variant>
      <vt:variant>
        <vt:lpwstr>_Toc182721365</vt:lpwstr>
      </vt:variant>
      <vt:variant>
        <vt:i4>2031666</vt:i4>
      </vt:variant>
      <vt:variant>
        <vt:i4>101</vt:i4>
      </vt:variant>
      <vt:variant>
        <vt:i4>0</vt:i4>
      </vt:variant>
      <vt:variant>
        <vt:i4>5</vt:i4>
      </vt:variant>
      <vt:variant>
        <vt:lpwstr/>
      </vt:variant>
      <vt:variant>
        <vt:lpwstr>_Toc182721364</vt:lpwstr>
      </vt:variant>
      <vt:variant>
        <vt:i4>2031666</vt:i4>
      </vt:variant>
      <vt:variant>
        <vt:i4>95</vt:i4>
      </vt:variant>
      <vt:variant>
        <vt:i4>0</vt:i4>
      </vt:variant>
      <vt:variant>
        <vt:i4>5</vt:i4>
      </vt:variant>
      <vt:variant>
        <vt:lpwstr/>
      </vt:variant>
      <vt:variant>
        <vt:lpwstr>_Toc182721363</vt:lpwstr>
      </vt:variant>
      <vt:variant>
        <vt:i4>2031666</vt:i4>
      </vt:variant>
      <vt:variant>
        <vt:i4>89</vt:i4>
      </vt:variant>
      <vt:variant>
        <vt:i4>0</vt:i4>
      </vt:variant>
      <vt:variant>
        <vt:i4>5</vt:i4>
      </vt:variant>
      <vt:variant>
        <vt:lpwstr/>
      </vt:variant>
      <vt:variant>
        <vt:lpwstr>_Toc182721362</vt:lpwstr>
      </vt:variant>
      <vt:variant>
        <vt:i4>2031666</vt:i4>
      </vt:variant>
      <vt:variant>
        <vt:i4>83</vt:i4>
      </vt:variant>
      <vt:variant>
        <vt:i4>0</vt:i4>
      </vt:variant>
      <vt:variant>
        <vt:i4>5</vt:i4>
      </vt:variant>
      <vt:variant>
        <vt:lpwstr/>
      </vt:variant>
      <vt:variant>
        <vt:lpwstr>_Toc182721361</vt:lpwstr>
      </vt:variant>
      <vt:variant>
        <vt:i4>2031666</vt:i4>
      </vt:variant>
      <vt:variant>
        <vt:i4>77</vt:i4>
      </vt:variant>
      <vt:variant>
        <vt:i4>0</vt:i4>
      </vt:variant>
      <vt:variant>
        <vt:i4>5</vt:i4>
      </vt:variant>
      <vt:variant>
        <vt:lpwstr/>
      </vt:variant>
      <vt:variant>
        <vt:lpwstr>_Toc182721360</vt:lpwstr>
      </vt:variant>
      <vt:variant>
        <vt:i4>1835058</vt:i4>
      </vt:variant>
      <vt:variant>
        <vt:i4>71</vt:i4>
      </vt:variant>
      <vt:variant>
        <vt:i4>0</vt:i4>
      </vt:variant>
      <vt:variant>
        <vt:i4>5</vt:i4>
      </vt:variant>
      <vt:variant>
        <vt:lpwstr/>
      </vt:variant>
      <vt:variant>
        <vt:lpwstr>_Toc182721359</vt:lpwstr>
      </vt:variant>
      <vt:variant>
        <vt:i4>1835058</vt:i4>
      </vt:variant>
      <vt:variant>
        <vt:i4>65</vt:i4>
      </vt:variant>
      <vt:variant>
        <vt:i4>0</vt:i4>
      </vt:variant>
      <vt:variant>
        <vt:i4>5</vt:i4>
      </vt:variant>
      <vt:variant>
        <vt:lpwstr/>
      </vt:variant>
      <vt:variant>
        <vt:lpwstr>_Toc182721358</vt:lpwstr>
      </vt:variant>
      <vt:variant>
        <vt:i4>1835058</vt:i4>
      </vt:variant>
      <vt:variant>
        <vt:i4>59</vt:i4>
      </vt:variant>
      <vt:variant>
        <vt:i4>0</vt:i4>
      </vt:variant>
      <vt:variant>
        <vt:i4>5</vt:i4>
      </vt:variant>
      <vt:variant>
        <vt:lpwstr/>
      </vt:variant>
      <vt:variant>
        <vt:lpwstr>_Toc182721357</vt:lpwstr>
      </vt:variant>
      <vt:variant>
        <vt:i4>1835058</vt:i4>
      </vt:variant>
      <vt:variant>
        <vt:i4>53</vt:i4>
      </vt:variant>
      <vt:variant>
        <vt:i4>0</vt:i4>
      </vt:variant>
      <vt:variant>
        <vt:i4>5</vt:i4>
      </vt:variant>
      <vt:variant>
        <vt:lpwstr/>
      </vt:variant>
      <vt:variant>
        <vt:lpwstr>_Toc182721356</vt:lpwstr>
      </vt:variant>
      <vt:variant>
        <vt:i4>1835058</vt:i4>
      </vt:variant>
      <vt:variant>
        <vt:i4>47</vt:i4>
      </vt:variant>
      <vt:variant>
        <vt:i4>0</vt:i4>
      </vt:variant>
      <vt:variant>
        <vt:i4>5</vt:i4>
      </vt:variant>
      <vt:variant>
        <vt:lpwstr/>
      </vt:variant>
      <vt:variant>
        <vt:lpwstr>_Toc182721355</vt:lpwstr>
      </vt:variant>
      <vt:variant>
        <vt:i4>1835058</vt:i4>
      </vt:variant>
      <vt:variant>
        <vt:i4>41</vt:i4>
      </vt:variant>
      <vt:variant>
        <vt:i4>0</vt:i4>
      </vt:variant>
      <vt:variant>
        <vt:i4>5</vt:i4>
      </vt:variant>
      <vt:variant>
        <vt:lpwstr/>
      </vt:variant>
      <vt:variant>
        <vt:lpwstr>_Toc182721354</vt:lpwstr>
      </vt:variant>
      <vt:variant>
        <vt:i4>1835058</vt:i4>
      </vt:variant>
      <vt:variant>
        <vt:i4>35</vt:i4>
      </vt:variant>
      <vt:variant>
        <vt:i4>0</vt:i4>
      </vt:variant>
      <vt:variant>
        <vt:i4>5</vt:i4>
      </vt:variant>
      <vt:variant>
        <vt:lpwstr/>
      </vt:variant>
      <vt:variant>
        <vt:lpwstr>_Toc182721353</vt:lpwstr>
      </vt:variant>
      <vt:variant>
        <vt:i4>1835058</vt:i4>
      </vt:variant>
      <vt:variant>
        <vt:i4>29</vt:i4>
      </vt:variant>
      <vt:variant>
        <vt:i4>0</vt:i4>
      </vt:variant>
      <vt:variant>
        <vt:i4>5</vt:i4>
      </vt:variant>
      <vt:variant>
        <vt:lpwstr/>
      </vt:variant>
      <vt:variant>
        <vt:lpwstr>_Toc182721352</vt:lpwstr>
      </vt:variant>
      <vt:variant>
        <vt:i4>1835058</vt:i4>
      </vt:variant>
      <vt:variant>
        <vt:i4>23</vt:i4>
      </vt:variant>
      <vt:variant>
        <vt:i4>0</vt:i4>
      </vt:variant>
      <vt:variant>
        <vt:i4>5</vt:i4>
      </vt:variant>
      <vt:variant>
        <vt:lpwstr/>
      </vt:variant>
      <vt:variant>
        <vt:lpwstr>_Toc182721351</vt:lpwstr>
      </vt:variant>
      <vt:variant>
        <vt:i4>1835058</vt:i4>
      </vt:variant>
      <vt:variant>
        <vt:i4>17</vt:i4>
      </vt:variant>
      <vt:variant>
        <vt:i4>0</vt:i4>
      </vt:variant>
      <vt:variant>
        <vt:i4>5</vt:i4>
      </vt:variant>
      <vt:variant>
        <vt:lpwstr/>
      </vt:variant>
      <vt:variant>
        <vt:lpwstr>_Toc182721350</vt:lpwstr>
      </vt:variant>
      <vt:variant>
        <vt:i4>1900594</vt:i4>
      </vt:variant>
      <vt:variant>
        <vt:i4>11</vt:i4>
      </vt:variant>
      <vt:variant>
        <vt:i4>0</vt:i4>
      </vt:variant>
      <vt:variant>
        <vt:i4>5</vt:i4>
      </vt:variant>
      <vt:variant>
        <vt:lpwstr/>
      </vt:variant>
      <vt:variant>
        <vt:lpwstr>_Toc182721349</vt:lpwstr>
      </vt:variant>
      <vt:variant>
        <vt:i4>4980808</vt:i4>
      </vt:variant>
      <vt:variant>
        <vt:i4>6</vt:i4>
      </vt:variant>
      <vt:variant>
        <vt:i4>0</vt:i4>
      </vt:variant>
      <vt:variant>
        <vt:i4>5</vt:i4>
      </vt:variant>
      <vt:variant>
        <vt:lpwstr>http://www.clearviewecm.com/</vt:lpwstr>
      </vt:variant>
      <vt:variant>
        <vt:lpwstr/>
      </vt:variant>
      <vt:variant>
        <vt:i4>3145741</vt:i4>
      </vt:variant>
      <vt:variant>
        <vt:i4>3</vt:i4>
      </vt:variant>
      <vt:variant>
        <vt:i4>0</vt:i4>
      </vt:variant>
      <vt:variant>
        <vt:i4>5</vt:i4>
      </vt:variant>
      <vt:variant>
        <vt:lpwstr>mailto:professionalservices@clearviewecm.com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Babcock</dc:creator>
  <cp:lastModifiedBy>Kendra Austin</cp:lastModifiedBy>
  <cp:revision>37</cp:revision>
  <cp:lastPrinted>2007-04-09T19:29:00Z</cp:lastPrinted>
  <dcterms:created xsi:type="dcterms:W3CDTF">2017-11-17T21:48:00Z</dcterms:created>
  <dcterms:modified xsi:type="dcterms:W3CDTF">2019-04-09T17:04:00Z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0x010100492E2CA7D5359D448EF5E4A03546C145</vt:lpwstr>
  </property>
</Properties>
</file>